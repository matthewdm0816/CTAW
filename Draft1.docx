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01E0" w14:textId="77777777" w:rsidR="00074DCD" w:rsidRDefault="00F53AF8">
      <w:pPr>
        <w:rPr>
          <w:rFonts w:ascii="Times New Roman" w:eastAsia="Noto Sans CJK JP Black" w:hAnsi="Times New Roman" w:cs="Times New Roman"/>
          <w:b/>
          <w:bCs/>
          <w:sz w:val="28"/>
          <w:szCs w:val="28"/>
          <w:lang w:val="en"/>
        </w:rPr>
      </w:pPr>
      <w:r>
        <w:rPr>
          <w:rFonts w:ascii="Times New Roman" w:eastAsia="Noto Sans CJK JP Black" w:hAnsi="Times New Roman" w:cs="Times New Roman"/>
          <w:b/>
          <w:bCs/>
          <w:sz w:val="28"/>
          <w:szCs w:val="28"/>
          <w:lang w:val="en"/>
        </w:rPr>
        <w:t>Laws for Internet Industry Regulating Data Collection is Necessary</w:t>
      </w:r>
    </w:p>
    <w:p w14:paraId="1A3ED9B3" w14:textId="3056478C" w:rsidR="002A0E5A" w:rsidRDefault="00F53AF8">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Internet companies are chasing your data as if rushing for gold. Your</w:t>
      </w:r>
      <w:r w:rsidR="005943E8">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 xml:space="preserve">data is being collected, </w:t>
      </w:r>
      <w:r w:rsidR="00DF1CCD">
        <w:rPr>
          <w:rFonts w:ascii="Times New Roman" w:eastAsia="Noto Sans CJK JP" w:hAnsi="Times New Roman" w:cs="Times New Roman"/>
          <w:sz w:val="22"/>
          <w:szCs w:val="22"/>
          <w:lang w:val="en"/>
        </w:rPr>
        <w:t>processed,</w:t>
      </w:r>
      <w:r>
        <w:rPr>
          <w:rFonts w:ascii="Times New Roman" w:eastAsia="Noto Sans CJK JP" w:hAnsi="Times New Roman" w:cs="Times New Roman"/>
          <w:sz w:val="22"/>
          <w:szCs w:val="22"/>
          <w:lang w:val="en"/>
        </w:rPr>
        <w:t xml:space="preserve"> and then abused </w:t>
      </w:r>
      <w:r w:rsidR="00831A65">
        <w:rPr>
          <w:rFonts w:ascii="Times New Roman" w:eastAsia="Noto Sans CJK JP" w:hAnsi="Times New Roman" w:cs="Times New Roman"/>
          <w:sz w:val="22"/>
          <w:szCs w:val="22"/>
          <w:lang w:val="en"/>
        </w:rPr>
        <w:t xml:space="preserve">when </w:t>
      </w:r>
      <w:r w:rsidR="004E31F8">
        <w:rPr>
          <w:rFonts w:ascii="Times New Roman" w:eastAsia="Noto Sans CJK JP" w:hAnsi="Times New Roman" w:cs="Times New Roman"/>
          <w:sz w:val="22"/>
          <w:szCs w:val="22"/>
          <w:lang w:val="en"/>
        </w:rPr>
        <w:t>you are</w:t>
      </w:r>
      <w:r w:rsidR="00831A65">
        <w:rPr>
          <w:rFonts w:ascii="Times New Roman" w:eastAsia="Noto Sans CJK JP" w:hAnsi="Times New Roman" w:cs="Times New Roman"/>
          <w:sz w:val="22"/>
          <w:szCs w:val="22"/>
          <w:lang w:val="en"/>
        </w:rPr>
        <w:t xml:space="preserve"> mostly unaware</w:t>
      </w:r>
      <w:r>
        <w:rPr>
          <w:rFonts w:ascii="Times New Roman" w:eastAsia="Noto Sans CJK JP" w:hAnsi="Times New Roman" w:cs="Times New Roman"/>
          <w:sz w:val="22"/>
          <w:szCs w:val="22"/>
          <w:lang w:val="en"/>
        </w:rPr>
        <w:t>, in the modern Internet world full of third-party tracking</w:t>
      </w:r>
      <w:r w:rsidR="001C28F6">
        <w:rPr>
          <w:rFonts w:ascii="Times New Roman" w:eastAsia="Noto Sans CJK JP" w:hAnsi="Times New Roman" w:cs="Times New Roman"/>
          <w:sz w:val="22"/>
          <w:szCs w:val="22"/>
          <w:lang w:val="en"/>
        </w:rPr>
        <w:t xml:space="preserve"> </w:t>
      </w:r>
      <w:r w:rsidR="001C28F6">
        <w:rPr>
          <w:rFonts w:ascii="Times New Roman" w:eastAsia="Noto Sans CJK JP" w:hAnsi="Times New Roman" w:cs="Times New Roman"/>
          <w:sz w:val="22"/>
          <w:szCs w:val="22"/>
        </w:rPr>
        <w:t>and surveillance</w:t>
      </w:r>
      <w:r>
        <w:rPr>
          <w:rFonts w:ascii="Times New Roman" w:eastAsia="Noto Sans CJK JP" w:hAnsi="Times New Roman" w:cs="Times New Roman"/>
          <w:sz w:val="22"/>
          <w:szCs w:val="22"/>
          <w:lang w:val="en"/>
        </w:rPr>
        <w:t xml:space="preserve"> programs</w:t>
      </w:r>
      <w:r w:rsidR="00831A65">
        <w:rPr>
          <w:rFonts w:ascii="Times New Roman" w:eastAsia="Noto Sans CJK JP" w:hAnsi="Times New Roman" w:cs="Times New Roman"/>
          <w:sz w:val="22"/>
          <w:szCs w:val="22"/>
          <w:lang w:val="en"/>
        </w:rPr>
        <w:t>.</w:t>
      </w:r>
      <w:r w:rsidR="00A33DD2">
        <w:rPr>
          <w:rFonts w:ascii="Times New Roman" w:eastAsia="Noto Sans CJK JP" w:hAnsi="Times New Roman" w:cs="Times New Roman"/>
          <w:sz w:val="22"/>
          <w:szCs w:val="22"/>
          <w:lang w:val="en"/>
        </w:rPr>
        <w:t xml:space="preserve"> </w:t>
      </w:r>
      <w:r w:rsidR="00324C89">
        <w:rPr>
          <w:rFonts w:ascii="Times New Roman" w:eastAsia="Noto Sans CJK JP" w:hAnsi="Times New Roman" w:cs="Times New Roman"/>
          <w:sz w:val="22"/>
          <w:szCs w:val="22"/>
          <w:lang w:val="en"/>
        </w:rPr>
        <w:t>Is it common that</w:t>
      </w:r>
      <w:r w:rsidR="00A33DD2">
        <w:rPr>
          <w:rFonts w:ascii="Times New Roman" w:eastAsia="Noto Sans CJK JP" w:hAnsi="Times New Roman" w:cs="Times New Roman"/>
          <w:sz w:val="22"/>
          <w:szCs w:val="22"/>
          <w:lang w:val="en"/>
        </w:rPr>
        <w:t xml:space="preserve"> </w:t>
      </w:r>
      <w:r w:rsidR="00991F6A">
        <w:rPr>
          <w:rFonts w:ascii="Times New Roman" w:eastAsia="Noto Sans CJK JP" w:hAnsi="Times New Roman" w:cs="Times New Roman"/>
          <w:sz w:val="22"/>
          <w:szCs w:val="22"/>
          <w:lang w:val="en"/>
        </w:rPr>
        <w:t xml:space="preserve">once </w:t>
      </w:r>
      <w:r w:rsidR="00A33DD2">
        <w:rPr>
          <w:rFonts w:ascii="Times New Roman" w:eastAsia="Noto Sans CJK JP" w:hAnsi="Times New Roman" w:cs="Times New Roman"/>
          <w:sz w:val="22"/>
          <w:szCs w:val="22"/>
          <w:lang w:val="en"/>
        </w:rPr>
        <w:t xml:space="preserve">you </w:t>
      </w:r>
      <w:r w:rsidR="00751F92">
        <w:rPr>
          <w:rFonts w:ascii="Times New Roman" w:eastAsia="Noto Sans CJK JP" w:hAnsi="Times New Roman" w:cs="Times New Roman"/>
          <w:sz w:val="22"/>
          <w:szCs w:val="22"/>
          <w:lang w:val="en"/>
        </w:rPr>
        <w:t>tweet</w:t>
      </w:r>
      <w:r w:rsidR="00975C9B">
        <w:rPr>
          <w:rFonts w:ascii="Times New Roman" w:eastAsia="Noto Sans CJK JP" w:hAnsi="Times New Roman" w:cs="Times New Roman"/>
          <w:sz w:val="22"/>
          <w:szCs w:val="22"/>
          <w:lang w:val="en"/>
        </w:rPr>
        <w:t xml:space="preserve"> some photo of your delicate </w:t>
      </w:r>
      <w:r w:rsidR="00983FCC">
        <w:rPr>
          <w:rFonts w:ascii="Times New Roman" w:eastAsia="Noto Sans CJK JP" w:hAnsi="Times New Roman" w:cs="Times New Roman"/>
          <w:sz w:val="22"/>
          <w:szCs w:val="22"/>
          <w:lang w:val="en"/>
        </w:rPr>
        <w:t>Italian</w:t>
      </w:r>
      <w:r w:rsidR="00A43108">
        <w:rPr>
          <w:rFonts w:ascii="Times New Roman" w:eastAsia="Noto Sans CJK JP" w:hAnsi="Times New Roman" w:cs="Times New Roman"/>
          <w:sz w:val="22"/>
          <w:szCs w:val="22"/>
          <w:lang w:val="en"/>
        </w:rPr>
        <w:t xml:space="preserve"> </w:t>
      </w:r>
      <w:r w:rsidR="00751F92">
        <w:rPr>
          <w:rFonts w:ascii="Times New Roman" w:eastAsia="Noto Sans CJK JP" w:hAnsi="Times New Roman" w:cs="Times New Roman"/>
          <w:sz w:val="22"/>
          <w:szCs w:val="22"/>
          <w:lang w:val="en"/>
        </w:rPr>
        <w:t>flavored</w:t>
      </w:r>
      <w:r w:rsidR="00983FCC">
        <w:rPr>
          <w:rFonts w:ascii="Times New Roman" w:eastAsia="Noto Sans CJK JP" w:hAnsi="Times New Roman" w:cs="Times New Roman"/>
          <w:sz w:val="22"/>
          <w:szCs w:val="22"/>
          <w:lang w:val="en"/>
        </w:rPr>
        <w:t xml:space="preserve"> lunch</w:t>
      </w:r>
      <w:r w:rsidR="00975C9B">
        <w:rPr>
          <w:rFonts w:ascii="Times New Roman" w:eastAsia="Noto Sans CJK JP" w:hAnsi="Times New Roman" w:cs="Times New Roman"/>
          <w:sz w:val="22"/>
          <w:szCs w:val="22"/>
          <w:lang w:val="en"/>
        </w:rPr>
        <w:t xml:space="preserve"> and </w:t>
      </w:r>
      <w:r w:rsidR="00983FCC">
        <w:rPr>
          <w:rFonts w:ascii="Times New Roman" w:eastAsia="Noto Sans CJK JP" w:hAnsi="Times New Roman" w:cs="Times New Roman"/>
          <w:sz w:val="22"/>
          <w:szCs w:val="22"/>
          <w:lang w:val="en"/>
        </w:rPr>
        <w:t xml:space="preserve">the next day the ads in the webpages </w:t>
      </w:r>
      <w:r w:rsidR="006619B0">
        <w:rPr>
          <w:rFonts w:ascii="Times New Roman" w:eastAsia="Noto Sans CJK JP" w:hAnsi="Times New Roman" w:cs="Times New Roman"/>
          <w:sz w:val="22"/>
          <w:szCs w:val="22"/>
          <w:lang w:val="en"/>
        </w:rPr>
        <w:t xml:space="preserve">and apps </w:t>
      </w:r>
      <w:r w:rsidR="00983FCC">
        <w:rPr>
          <w:rFonts w:ascii="Times New Roman" w:eastAsia="Noto Sans CJK JP" w:hAnsi="Times New Roman" w:cs="Times New Roman"/>
          <w:sz w:val="22"/>
          <w:szCs w:val="22"/>
          <w:lang w:val="en"/>
        </w:rPr>
        <w:t xml:space="preserve">become all about pasta and spaghetti </w:t>
      </w:r>
      <w:r w:rsidR="00A43108">
        <w:rPr>
          <w:rFonts w:ascii="Times New Roman" w:eastAsia="Noto Sans CJK JP" w:hAnsi="Times New Roman" w:cs="Times New Roman"/>
          <w:sz w:val="22"/>
          <w:szCs w:val="22"/>
          <w:lang w:val="en"/>
        </w:rPr>
        <w:t>sale on Amazon</w:t>
      </w:r>
      <w:r w:rsidR="00324C89">
        <w:rPr>
          <w:rFonts w:ascii="Times New Roman" w:eastAsia="Noto Sans CJK JP" w:hAnsi="Times New Roman" w:cs="Times New Roman"/>
          <w:sz w:val="22"/>
          <w:szCs w:val="22"/>
          <w:lang w:val="en"/>
        </w:rPr>
        <w:t xml:space="preserve">? </w:t>
      </w:r>
      <w:r w:rsidR="00DF1CCD">
        <w:rPr>
          <w:rFonts w:ascii="Times New Roman" w:eastAsia="Noto Sans CJK JP" w:hAnsi="Times New Roman" w:cs="Times New Roman"/>
          <w:sz w:val="22"/>
          <w:szCs w:val="22"/>
          <w:lang w:val="en"/>
        </w:rPr>
        <w:t>That is</w:t>
      </w:r>
      <w:r w:rsidR="00324C89">
        <w:rPr>
          <w:rFonts w:ascii="Times New Roman" w:eastAsia="Noto Sans CJK JP" w:hAnsi="Times New Roman" w:cs="Times New Roman"/>
          <w:sz w:val="22"/>
          <w:szCs w:val="22"/>
          <w:lang w:val="en"/>
        </w:rPr>
        <w:t xml:space="preserve"> how efficient and excessive the data collection machine </w:t>
      </w:r>
      <w:r w:rsidR="008A7146">
        <w:rPr>
          <w:rFonts w:ascii="Times New Roman" w:eastAsia="Noto Sans CJK JP" w:hAnsi="Times New Roman" w:cs="Times New Roman"/>
          <w:sz w:val="22"/>
          <w:szCs w:val="22"/>
          <w:lang w:val="en"/>
        </w:rPr>
        <w:t>is running.</w:t>
      </w:r>
      <w:r w:rsidR="00DF1CCD">
        <w:rPr>
          <w:rFonts w:ascii="Times New Roman" w:eastAsia="Noto Sans CJK JP" w:hAnsi="Times New Roman" w:cs="Times New Roman"/>
          <w:sz w:val="22"/>
          <w:szCs w:val="22"/>
          <w:lang w:val="en"/>
        </w:rPr>
        <w:t xml:space="preserve"> </w:t>
      </w:r>
      <w:ins w:id="0" w:author="P Matt" w:date="2021-05-17T16:47:00Z">
        <w:r w:rsidR="00A956CE">
          <w:rPr>
            <w:rFonts w:ascii="Times New Roman" w:eastAsia="Noto Sans CJK JP" w:hAnsi="Times New Roman" w:cs="Times New Roman"/>
            <w:sz w:val="22"/>
            <w:szCs w:val="22"/>
            <w:lang w:val="en"/>
          </w:rPr>
          <w:t xml:space="preserve">As </w:t>
        </w:r>
        <w:r w:rsidR="00A956CE" w:rsidRPr="002737EF">
          <w:rPr>
            <w:rFonts w:ascii="Times New Roman" w:eastAsia="Noto Sans CJK JP" w:hAnsi="Times New Roman" w:cs="Times New Roman"/>
            <w:sz w:val="22"/>
            <w:szCs w:val="22"/>
            <w:lang w:val="en"/>
          </w:rPr>
          <w:t>Sir Timothy John Berners-Lee</w:t>
        </w:r>
        <w:r w:rsidR="00A956CE">
          <w:rPr>
            <w:rFonts w:ascii="Times New Roman" w:eastAsia="Noto Sans CJK JP" w:hAnsi="Times New Roman" w:cs="Times New Roman" w:hint="eastAsia"/>
            <w:sz w:val="22"/>
            <w:szCs w:val="22"/>
            <w:lang w:val="en"/>
          </w:rPr>
          <w:t>,</w:t>
        </w:r>
        <w:r w:rsidR="00A956CE">
          <w:rPr>
            <w:rFonts w:ascii="Times New Roman" w:eastAsia="Noto Sans CJK JP" w:hAnsi="Times New Roman" w:cs="Times New Roman"/>
            <w:sz w:val="22"/>
            <w:szCs w:val="22"/>
            <w:lang w:val="en"/>
          </w:rPr>
          <w:t xml:space="preserve"> the </w:t>
        </w:r>
        <w:r w:rsidR="00130BBC">
          <w:rPr>
            <w:rFonts w:ascii="Times New Roman" w:eastAsia="Noto Sans CJK JP" w:hAnsi="Times New Roman" w:cs="Times New Roman"/>
            <w:sz w:val="22"/>
            <w:szCs w:val="22"/>
            <w:lang w:val="en"/>
          </w:rPr>
          <w:t>creator</w:t>
        </w:r>
        <w:r w:rsidR="00A956CE">
          <w:rPr>
            <w:rFonts w:ascii="Times New Roman" w:eastAsia="Noto Sans CJK JP" w:hAnsi="Times New Roman" w:cs="Times New Roman"/>
            <w:sz w:val="22"/>
            <w:szCs w:val="22"/>
            <w:lang w:val="en"/>
          </w:rPr>
          <w:t xml:space="preserve"> the World Wide Web, said, the Internet has already become the “</w:t>
        </w:r>
        <w:r w:rsidR="00A956CE" w:rsidRPr="00834AE1">
          <w:rPr>
            <w:rFonts w:ascii="Times New Roman" w:eastAsia="Noto Sans CJK JP" w:hAnsi="Times New Roman" w:cs="Times New Roman"/>
            <w:sz w:val="22"/>
            <w:szCs w:val="22"/>
            <w:lang w:val="en"/>
          </w:rPr>
          <w:t>world’s largest surveillance network</w:t>
        </w:r>
        <w:r w:rsidR="00A956CE">
          <w:rPr>
            <w:rFonts w:ascii="Times New Roman" w:eastAsia="Noto Sans CJK JP" w:hAnsi="Times New Roman" w:cs="Times New Roman"/>
            <w:sz w:val="22"/>
            <w:szCs w:val="22"/>
            <w:lang w:val="en"/>
          </w:rPr>
          <w:t xml:space="preserve">”, and people on the Internet stick to single platform like Google, </w:t>
        </w:r>
        <w:proofErr w:type="gramStart"/>
        <w:r w:rsidR="00A956CE">
          <w:rPr>
            <w:rFonts w:ascii="Times New Roman" w:eastAsia="Noto Sans CJK JP" w:hAnsi="Times New Roman" w:cs="Times New Roman"/>
            <w:sz w:val="22"/>
            <w:szCs w:val="22"/>
            <w:lang w:val="en"/>
          </w:rPr>
          <w:t>Facebook</w:t>
        </w:r>
        <w:proofErr w:type="gramEnd"/>
        <w:r w:rsidR="00A956CE">
          <w:rPr>
            <w:rFonts w:ascii="Times New Roman" w:eastAsia="Noto Sans CJK JP" w:hAnsi="Times New Roman" w:cs="Times New Roman"/>
            <w:sz w:val="22"/>
            <w:szCs w:val="22"/>
            <w:lang w:val="en"/>
          </w:rPr>
          <w:t xml:space="preserve"> and Twitter. </w:t>
        </w:r>
      </w:ins>
      <w:ins w:id="1" w:author="P Matt" w:date="2021-05-17T16:48:00Z">
        <w:r w:rsidR="0003796C">
          <w:rPr>
            <w:rFonts w:ascii="Times New Roman" w:eastAsia="Noto Sans CJK JP" w:hAnsi="Times New Roman" w:cs="Times New Roman"/>
            <w:sz w:val="22"/>
            <w:szCs w:val="22"/>
            <w:lang w:val="en"/>
          </w:rPr>
          <w:t xml:space="preserve">Indeed, there </w:t>
        </w:r>
      </w:ins>
      <w:ins w:id="2" w:author="P Matt" w:date="2021-05-17T16:50:00Z">
        <w:r w:rsidR="00EE5A43">
          <w:rPr>
            <w:rFonts w:ascii="Times New Roman" w:eastAsia="Noto Sans CJK JP" w:hAnsi="Times New Roman" w:cs="Times New Roman"/>
            <w:sz w:val="22"/>
            <w:szCs w:val="22"/>
            <w:lang w:val="en"/>
          </w:rPr>
          <w:t>are</w:t>
        </w:r>
      </w:ins>
      <w:ins w:id="3" w:author="P Matt" w:date="2021-05-17T16:48:00Z">
        <w:r w:rsidR="0003796C">
          <w:rPr>
            <w:rFonts w:ascii="Times New Roman" w:eastAsia="Noto Sans CJK JP" w:hAnsi="Times New Roman" w:cs="Times New Roman"/>
            <w:sz w:val="22"/>
            <w:szCs w:val="22"/>
            <w:lang w:val="en"/>
          </w:rPr>
          <w:t xml:space="preserve"> </w:t>
        </w:r>
        <w:proofErr w:type="spellStart"/>
        <w:r w:rsidR="0003796C">
          <w:rPr>
            <w:rFonts w:ascii="Times New Roman" w:eastAsia="Noto Sans CJK JP" w:hAnsi="Times New Roman" w:cs="Times New Roman"/>
            <w:sz w:val="22"/>
            <w:szCs w:val="22"/>
            <w:lang w:val="en"/>
          </w:rPr>
          <w:t>initatives</w:t>
        </w:r>
        <w:proofErr w:type="spellEnd"/>
        <w:r w:rsidR="0003796C">
          <w:rPr>
            <w:rFonts w:ascii="Times New Roman" w:eastAsia="Noto Sans CJK JP" w:hAnsi="Times New Roman" w:cs="Times New Roman"/>
            <w:sz w:val="22"/>
            <w:szCs w:val="22"/>
            <w:lang w:val="en"/>
          </w:rPr>
          <w:t xml:space="preserve"> </w:t>
        </w:r>
        <w:r w:rsidR="0003796C">
          <w:rPr>
            <w:rFonts w:ascii="Times New Roman" w:eastAsia="Noto Sans CJK JP" w:hAnsi="Times New Roman" w:cs="Times New Roman"/>
            <w:sz w:val="22"/>
            <w:szCs w:val="22"/>
            <w:lang w:val="en"/>
          </w:rPr>
          <w:t xml:space="preserve">issued by non-profit organizations like the </w:t>
        </w:r>
        <w:r w:rsidR="00452B04">
          <w:rPr>
            <w:rFonts w:ascii="Times New Roman" w:eastAsia="Noto Sans CJK JP" w:hAnsi="Times New Roman" w:cs="Times New Roman"/>
            <w:sz w:val="22"/>
            <w:szCs w:val="22"/>
            <w:lang w:val="en"/>
          </w:rPr>
          <w:t xml:space="preserve">renowned </w:t>
        </w:r>
        <w:r w:rsidR="0003796C">
          <w:rPr>
            <w:rFonts w:ascii="Times New Roman" w:eastAsia="Noto Sans CJK JP" w:hAnsi="Times New Roman" w:cs="Times New Roman"/>
            <w:sz w:val="22"/>
            <w:szCs w:val="22"/>
            <w:lang w:val="en"/>
          </w:rPr>
          <w:t xml:space="preserve">Electronic Frontier </w:t>
        </w:r>
        <w:r w:rsidR="00452B04">
          <w:rPr>
            <w:rFonts w:ascii="Times New Roman" w:eastAsia="Noto Sans CJK JP" w:hAnsi="Times New Roman" w:cs="Times New Roman"/>
            <w:sz w:val="22"/>
            <w:szCs w:val="22"/>
            <w:lang w:val="en"/>
          </w:rPr>
          <w:t>Foundation</w:t>
        </w:r>
      </w:ins>
      <w:ins w:id="4" w:author="P Matt" w:date="2021-05-17T16:57:00Z">
        <w:r w:rsidR="00F170C9">
          <w:rPr>
            <w:rFonts w:ascii="Times New Roman" w:eastAsia="Noto Sans CJK JP" w:hAnsi="Times New Roman" w:cs="Times New Roman"/>
            <w:sz w:val="22"/>
            <w:szCs w:val="22"/>
            <w:lang w:val="en"/>
          </w:rPr>
          <w:t xml:space="preserve"> (EFF)</w:t>
        </w:r>
      </w:ins>
      <w:ins w:id="5" w:author="P Matt" w:date="2021-05-17T16:52:00Z">
        <w:r w:rsidR="006723EE">
          <w:rPr>
            <w:rFonts w:ascii="Times New Roman" w:eastAsia="Noto Sans CJK JP" w:hAnsi="Times New Roman" w:cs="Times New Roman"/>
            <w:sz w:val="22"/>
            <w:szCs w:val="22"/>
            <w:lang w:val="en"/>
          </w:rPr>
          <w:t xml:space="preserve"> and the Mozilla Foundation dedicating </w:t>
        </w:r>
      </w:ins>
      <w:ins w:id="6" w:author="P Matt" w:date="2021-05-17T16:53:00Z">
        <w:r w:rsidR="006B3F58">
          <w:rPr>
            <w:rFonts w:ascii="Times New Roman" w:eastAsia="Noto Sans CJK JP" w:hAnsi="Times New Roman" w:cs="Times New Roman"/>
            <w:sz w:val="22"/>
            <w:szCs w:val="22"/>
            <w:lang w:val="en"/>
          </w:rPr>
          <w:t>themselves for a free and open Internet</w:t>
        </w:r>
      </w:ins>
      <w:ins w:id="7" w:author="P Matt" w:date="2021-05-17T17:03:00Z">
        <w:r w:rsidR="00834E0F">
          <w:rPr>
            <w:rFonts w:ascii="Times New Roman" w:eastAsia="Noto Sans CJK JP" w:hAnsi="Times New Roman" w:cs="Times New Roman"/>
            <w:sz w:val="22"/>
            <w:szCs w:val="22"/>
            <w:lang w:val="en"/>
          </w:rPr>
          <w:t xml:space="preserve">, but they are </w:t>
        </w:r>
        <w:proofErr w:type="spellStart"/>
        <w:r w:rsidR="00D977B5">
          <w:rPr>
            <w:rFonts w:ascii="Times New Roman" w:eastAsia="Noto Sans CJK JP" w:hAnsi="Times New Roman" w:cs="Times New Roman"/>
            <w:sz w:val="22"/>
            <w:szCs w:val="22"/>
            <w:lang w:val="en"/>
          </w:rPr>
          <w:t>unaffe</w:t>
        </w:r>
      </w:ins>
      <w:ins w:id="8" w:author="P Matt" w:date="2021-05-17T17:04:00Z">
        <w:r w:rsidR="00D977B5">
          <w:rPr>
            <w:rFonts w:ascii="Times New Roman" w:eastAsia="Noto Sans CJK JP" w:hAnsi="Times New Roman" w:cs="Times New Roman"/>
            <w:sz w:val="22"/>
            <w:szCs w:val="22"/>
            <w:lang w:val="en"/>
          </w:rPr>
          <w:t>ctive</w:t>
        </w:r>
        <w:proofErr w:type="spellEnd"/>
        <w:r w:rsidR="00D977B5">
          <w:rPr>
            <w:rFonts w:ascii="Times New Roman" w:eastAsia="Noto Sans CJK JP" w:hAnsi="Times New Roman" w:cs="Times New Roman"/>
            <w:sz w:val="22"/>
            <w:szCs w:val="22"/>
            <w:lang w:val="en"/>
          </w:rPr>
          <w:t xml:space="preserve"> against those trackers </w:t>
        </w:r>
        <w:r w:rsidR="000432E3">
          <w:rPr>
            <w:rFonts w:ascii="Times New Roman" w:eastAsia="Noto Sans CJK JP" w:hAnsi="Times New Roman" w:cs="Times New Roman"/>
            <w:sz w:val="22"/>
            <w:szCs w:val="22"/>
            <w:lang w:val="en"/>
          </w:rPr>
          <w:t xml:space="preserve">that disagree to </w:t>
        </w:r>
        <w:r w:rsidR="00D977B5">
          <w:rPr>
            <w:rFonts w:ascii="Times New Roman" w:eastAsia="Noto Sans CJK JP" w:hAnsi="Times New Roman" w:cs="Times New Roman"/>
            <w:sz w:val="22"/>
            <w:szCs w:val="22"/>
            <w:lang w:val="en"/>
          </w:rPr>
          <w:t>foll</w:t>
        </w:r>
        <w:r w:rsidR="00550890">
          <w:rPr>
            <w:rFonts w:ascii="Times New Roman" w:eastAsia="Noto Sans CJK JP" w:hAnsi="Times New Roman" w:cs="Times New Roman"/>
            <w:sz w:val="22"/>
            <w:szCs w:val="22"/>
            <w:lang w:val="en"/>
          </w:rPr>
          <w:t>ow</w:t>
        </w:r>
      </w:ins>
      <w:ins w:id="9" w:author="P Matt" w:date="2021-05-17T16:53:00Z">
        <w:r w:rsidR="00E91A92">
          <w:rPr>
            <w:rFonts w:ascii="Times New Roman" w:eastAsia="Noto Sans CJK JP" w:hAnsi="Times New Roman" w:cs="Times New Roman"/>
            <w:sz w:val="22"/>
            <w:szCs w:val="22"/>
            <w:lang w:val="en"/>
          </w:rPr>
          <w:t>.</w:t>
        </w:r>
        <w:r w:rsidR="00465915">
          <w:rPr>
            <w:rFonts w:ascii="Times New Roman" w:eastAsia="Noto Sans CJK JP" w:hAnsi="Times New Roman" w:cs="Times New Roman"/>
            <w:sz w:val="22"/>
            <w:szCs w:val="22"/>
            <w:lang w:val="en"/>
          </w:rPr>
          <w:t xml:space="preserve"> </w:t>
        </w:r>
        <w:r w:rsidR="0070380D">
          <w:rPr>
            <w:rFonts w:ascii="Times New Roman" w:eastAsia="Noto Sans CJK JP" w:hAnsi="Times New Roman" w:cs="Times New Roman"/>
            <w:sz w:val="22"/>
            <w:szCs w:val="22"/>
            <w:lang w:val="en"/>
          </w:rPr>
          <w:t>(</w:t>
        </w:r>
        <w:r w:rsidR="00782378">
          <w:rPr>
            <w:rFonts w:ascii="Times New Roman" w:eastAsia="Noto Sans CJK JP" w:hAnsi="Times New Roman" w:cs="Times New Roman"/>
            <w:sz w:val="22"/>
            <w:szCs w:val="22"/>
            <w:lang w:val="en"/>
          </w:rPr>
          <w:t>P</w:t>
        </w:r>
        <w:r w:rsidR="00465915">
          <w:rPr>
            <w:rFonts w:ascii="Times New Roman" w:eastAsia="Noto Sans CJK JP" w:hAnsi="Times New Roman" w:cs="Times New Roman"/>
            <w:sz w:val="22"/>
            <w:szCs w:val="22"/>
            <w:lang w:val="en"/>
          </w:rPr>
          <w:t>lease</w:t>
        </w:r>
        <w:r w:rsidR="0070380D">
          <w:rPr>
            <w:rFonts w:ascii="Times New Roman" w:eastAsia="Noto Sans CJK JP" w:hAnsi="Times New Roman" w:cs="Times New Roman"/>
            <w:sz w:val="22"/>
            <w:szCs w:val="22"/>
            <w:lang w:val="en"/>
          </w:rPr>
          <w:t xml:space="preserve"> donate for </w:t>
        </w:r>
      </w:ins>
      <w:ins w:id="10" w:author="P Matt" w:date="2021-05-17T17:04:00Z">
        <w:r w:rsidR="000819CC">
          <w:rPr>
            <w:rFonts w:ascii="Times New Roman" w:eastAsia="Noto Sans CJK JP" w:hAnsi="Times New Roman" w:cs="Times New Roman"/>
            <w:sz w:val="22"/>
            <w:szCs w:val="22"/>
            <w:lang w:val="en"/>
          </w:rPr>
          <w:t>these foundations</w:t>
        </w:r>
      </w:ins>
      <w:ins w:id="11" w:author="P Matt" w:date="2021-05-17T16:53:00Z">
        <w:r w:rsidR="00C16809">
          <w:rPr>
            <w:rFonts w:ascii="Times New Roman" w:eastAsia="Noto Sans CJK JP" w:hAnsi="Times New Roman" w:cs="Times New Roman"/>
            <w:sz w:val="22"/>
            <w:szCs w:val="22"/>
            <w:lang w:val="en"/>
          </w:rPr>
          <w:t>!</w:t>
        </w:r>
        <w:r w:rsidR="0070380D">
          <w:rPr>
            <w:rFonts w:ascii="Times New Roman" w:eastAsia="Noto Sans CJK JP" w:hAnsi="Times New Roman" w:cs="Times New Roman"/>
            <w:sz w:val="22"/>
            <w:szCs w:val="22"/>
            <w:lang w:val="en"/>
          </w:rPr>
          <w:t>)</w:t>
        </w:r>
      </w:ins>
      <w:ins w:id="12" w:author="P Matt" w:date="2021-05-17T16:52:00Z">
        <w:r w:rsidR="006723EE">
          <w:rPr>
            <w:rFonts w:ascii="Times New Roman" w:eastAsia="Noto Sans CJK JP" w:hAnsi="Times New Roman" w:cs="Times New Roman"/>
            <w:sz w:val="22"/>
            <w:szCs w:val="22"/>
            <w:lang w:val="en"/>
          </w:rPr>
          <w:t xml:space="preserve"> </w:t>
        </w:r>
      </w:ins>
      <w:ins w:id="13" w:author="P Matt" w:date="2021-05-17T16:57:00Z">
        <w:r w:rsidR="00F170C9">
          <w:rPr>
            <w:rFonts w:ascii="Times New Roman" w:eastAsia="Noto Sans CJK JP" w:hAnsi="Times New Roman" w:cs="Times New Roman"/>
            <w:sz w:val="22"/>
            <w:szCs w:val="22"/>
            <w:lang w:val="en"/>
          </w:rPr>
          <w:t>The World Wide Web Consortium (W3C)</w:t>
        </w:r>
      </w:ins>
      <w:ins w:id="14" w:author="P Matt" w:date="2021-05-17T16:52:00Z">
        <w:r w:rsidR="006723EE">
          <w:rPr>
            <w:rFonts w:ascii="Times New Roman" w:eastAsia="Noto Sans CJK JP" w:hAnsi="Times New Roman" w:cs="Times New Roman"/>
            <w:sz w:val="22"/>
            <w:szCs w:val="22"/>
            <w:lang w:val="en"/>
          </w:rPr>
          <w:t xml:space="preserve"> proposed</w:t>
        </w:r>
      </w:ins>
      <w:ins w:id="15" w:author="P Matt" w:date="2021-05-17T16:51:00Z">
        <w:r w:rsidR="00EE5A43">
          <w:rPr>
            <w:rFonts w:ascii="Times New Roman" w:eastAsia="Noto Sans CJK JP" w:hAnsi="Times New Roman" w:cs="Times New Roman"/>
            <w:sz w:val="22"/>
            <w:szCs w:val="22"/>
            <w:lang w:val="en"/>
          </w:rPr>
          <w:t xml:space="preserve"> the Do-Not-Track flag in your web browser to inform the </w:t>
        </w:r>
        <w:r w:rsidR="006723EE">
          <w:rPr>
            <w:rFonts w:ascii="Times New Roman" w:eastAsia="Noto Sans CJK JP" w:hAnsi="Times New Roman" w:cs="Times New Roman"/>
            <w:sz w:val="22"/>
            <w:szCs w:val="22"/>
            <w:lang w:val="en"/>
          </w:rPr>
          <w:t>website</w:t>
        </w:r>
      </w:ins>
      <w:ins w:id="16" w:author="P Matt" w:date="2021-05-17T16:54:00Z">
        <w:r w:rsidR="00F2646D">
          <w:rPr>
            <w:rFonts w:ascii="Times New Roman" w:eastAsia="Noto Sans CJK JP" w:hAnsi="Times New Roman" w:cs="Times New Roman"/>
            <w:sz w:val="22"/>
            <w:szCs w:val="22"/>
            <w:lang w:val="en"/>
          </w:rPr>
          <w:t xml:space="preserve"> </w:t>
        </w:r>
      </w:ins>
      <w:ins w:id="17" w:author="P Matt" w:date="2021-05-17T16:51:00Z">
        <w:r w:rsidR="006723EE">
          <w:rPr>
            <w:rFonts w:ascii="Times New Roman" w:eastAsia="Noto Sans CJK JP" w:hAnsi="Times New Roman" w:cs="Times New Roman"/>
            <w:sz w:val="22"/>
            <w:szCs w:val="22"/>
            <w:lang w:val="en"/>
          </w:rPr>
          <w:t>(and the third-party trackers) not to track your exploration records</w:t>
        </w:r>
      </w:ins>
      <w:ins w:id="18" w:author="P Matt" w:date="2021-05-17T16:57:00Z">
        <w:r w:rsidR="00830FD8">
          <w:rPr>
            <w:rFonts w:ascii="Times New Roman" w:eastAsia="Noto Sans CJK JP" w:hAnsi="Times New Roman" w:cs="Times New Roman"/>
            <w:sz w:val="22"/>
            <w:szCs w:val="22"/>
            <w:lang w:val="en"/>
          </w:rPr>
          <w:t xml:space="preserve"> (</w:t>
        </w:r>
      </w:ins>
      <w:ins w:id="19" w:author="P Matt" w:date="2021-05-17T16:58:00Z">
        <w:r w:rsidR="00E95C47" w:rsidRPr="00E95C47">
          <w:rPr>
            <w:rFonts w:ascii="Times New Roman" w:eastAsia="Noto Sans CJK JP" w:hAnsi="Times New Roman" w:cs="Times New Roman"/>
            <w:color w:val="0000FF"/>
            <w:sz w:val="22"/>
            <w:szCs w:val="22"/>
            <w:lang w:val="en"/>
            <w:rPrChange w:id="20" w:author="P Matt" w:date="2021-05-17T16:58:00Z">
              <w:rPr>
                <w:rFonts w:ascii="Times New Roman" w:eastAsia="Noto Sans CJK JP" w:hAnsi="Times New Roman" w:cs="Times New Roman"/>
                <w:sz w:val="22"/>
                <w:szCs w:val="22"/>
                <w:lang w:val="en"/>
              </w:rPr>
            </w:rPrChange>
          </w:rPr>
          <w:t>Do Not Track</w:t>
        </w:r>
      </w:ins>
      <w:ins w:id="21" w:author="P Matt" w:date="2021-05-17T16:59:00Z">
        <w:r w:rsidR="008E73A8">
          <w:rPr>
            <w:rFonts w:ascii="Times New Roman" w:eastAsia="Noto Sans CJK JP" w:hAnsi="Times New Roman" w:cs="Times New Roman"/>
            <w:color w:val="0000FF"/>
            <w:sz w:val="22"/>
            <w:szCs w:val="22"/>
            <w:lang w:val="en"/>
          </w:rPr>
          <w:t>, EFF</w:t>
        </w:r>
      </w:ins>
      <w:ins w:id="22" w:author="P Matt" w:date="2021-05-17T16:57:00Z">
        <w:r w:rsidR="00830FD8">
          <w:rPr>
            <w:rFonts w:ascii="Times New Roman" w:eastAsia="Noto Sans CJK JP" w:hAnsi="Times New Roman" w:cs="Times New Roman"/>
            <w:sz w:val="22"/>
            <w:szCs w:val="22"/>
            <w:lang w:val="en"/>
          </w:rPr>
          <w:t>)</w:t>
        </w:r>
      </w:ins>
      <w:ins w:id="23" w:author="P Matt" w:date="2021-05-17T16:52:00Z">
        <w:r w:rsidR="006723EE">
          <w:rPr>
            <w:rFonts w:ascii="Times New Roman" w:eastAsia="Noto Sans CJK JP" w:hAnsi="Times New Roman" w:cs="Times New Roman"/>
            <w:sz w:val="22"/>
            <w:szCs w:val="22"/>
            <w:lang w:val="en"/>
          </w:rPr>
          <w:t xml:space="preserve">. If the </w:t>
        </w:r>
      </w:ins>
      <w:ins w:id="24" w:author="P Matt" w:date="2021-05-17T16:54:00Z">
        <w:r w:rsidR="00D62C08">
          <w:rPr>
            <w:rFonts w:ascii="Times New Roman" w:eastAsia="Noto Sans CJK JP" w:hAnsi="Times New Roman" w:cs="Times New Roman"/>
            <w:sz w:val="22"/>
            <w:szCs w:val="22"/>
            <w:lang w:val="en"/>
          </w:rPr>
          <w:t xml:space="preserve">third-party trackers are so kind and voluntarily accept your petition, </w:t>
        </w:r>
        <w:r w:rsidR="00922DAC">
          <w:rPr>
            <w:rFonts w:ascii="Times New Roman" w:eastAsia="Noto Sans CJK JP" w:hAnsi="Times New Roman" w:cs="Times New Roman"/>
            <w:sz w:val="22"/>
            <w:szCs w:val="22"/>
            <w:lang w:val="en"/>
          </w:rPr>
          <w:t xml:space="preserve">you are not tracked and free from the data collection, while </w:t>
        </w:r>
      </w:ins>
      <w:ins w:id="25" w:author="P Matt" w:date="2021-05-17T16:55:00Z">
        <w:r w:rsidR="00922DAC">
          <w:rPr>
            <w:rFonts w:ascii="Times New Roman" w:eastAsia="Noto Sans CJK JP" w:hAnsi="Times New Roman" w:cs="Times New Roman"/>
            <w:sz w:val="22"/>
            <w:szCs w:val="22"/>
            <w:lang w:val="en"/>
          </w:rPr>
          <w:t xml:space="preserve">no one could </w:t>
        </w:r>
        <w:proofErr w:type="spellStart"/>
        <w:r w:rsidR="00922DAC">
          <w:rPr>
            <w:rFonts w:ascii="Times New Roman" w:eastAsia="Noto Sans CJK JP" w:hAnsi="Times New Roman" w:cs="Times New Roman"/>
            <w:sz w:val="22"/>
            <w:szCs w:val="22"/>
            <w:lang w:val="en"/>
          </w:rPr>
          <w:t>gurantee</w:t>
        </w:r>
        <w:proofErr w:type="spellEnd"/>
        <w:r w:rsidR="00922DAC">
          <w:rPr>
            <w:rFonts w:ascii="Times New Roman" w:eastAsia="Noto Sans CJK JP" w:hAnsi="Times New Roman" w:cs="Times New Roman"/>
            <w:sz w:val="22"/>
            <w:szCs w:val="22"/>
            <w:lang w:val="en"/>
          </w:rPr>
          <w:t xml:space="preserve"> </w:t>
        </w:r>
        <w:r w:rsidR="00085CDD">
          <w:rPr>
            <w:rFonts w:ascii="Times New Roman" w:eastAsia="Noto Sans CJK JP" w:hAnsi="Times New Roman" w:cs="Times New Roman"/>
            <w:sz w:val="22"/>
            <w:szCs w:val="22"/>
            <w:lang w:val="en"/>
          </w:rPr>
          <w:t>the data tracking companies</w:t>
        </w:r>
        <w:r w:rsidR="00922DAC">
          <w:rPr>
            <w:rFonts w:ascii="Times New Roman" w:eastAsia="Noto Sans CJK JP" w:hAnsi="Times New Roman" w:cs="Times New Roman"/>
            <w:sz w:val="22"/>
            <w:szCs w:val="22"/>
            <w:lang w:val="en"/>
          </w:rPr>
          <w:t xml:space="preserve"> will </w:t>
        </w:r>
        <w:r w:rsidR="00085CDD">
          <w:rPr>
            <w:rFonts w:ascii="Times New Roman" w:eastAsia="Noto Sans CJK JP" w:hAnsi="Times New Roman" w:cs="Times New Roman"/>
            <w:sz w:val="22"/>
            <w:szCs w:val="22"/>
            <w:lang w:val="en"/>
          </w:rPr>
          <w:t>act</w:t>
        </w:r>
        <w:r w:rsidR="00922DAC">
          <w:rPr>
            <w:rFonts w:ascii="Times New Roman" w:eastAsia="Noto Sans CJK JP" w:hAnsi="Times New Roman" w:cs="Times New Roman"/>
            <w:sz w:val="22"/>
            <w:szCs w:val="22"/>
            <w:lang w:val="en"/>
          </w:rPr>
          <w:t xml:space="preserve"> as you require</w:t>
        </w:r>
        <w:r w:rsidR="00F16BCC">
          <w:rPr>
            <w:rFonts w:ascii="Times New Roman" w:eastAsia="Noto Sans CJK JP" w:hAnsi="Times New Roman" w:cs="Times New Roman"/>
            <w:sz w:val="22"/>
            <w:szCs w:val="22"/>
            <w:lang w:val="en"/>
          </w:rPr>
          <w:t xml:space="preserve">. In fact, the third-party trackers </w:t>
        </w:r>
      </w:ins>
      <w:ins w:id="26" w:author="P Matt" w:date="2021-05-17T16:56:00Z">
        <w:r w:rsidR="006E7D76">
          <w:rPr>
            <w:rFonts w:ascii="Times New Roman" w:eastAsia="Noto Sans CJK JP" w:hAnsi="Times New Roman" w:cs="Times New Roman"/>
            <w:sz w:val="22"/>
            <w:szCs w:val="22"/>
            <w:lang w:val="en"/>
          </w:rPr>
          <w:t xml:space="preserve">often </w:t>
        </w:r>
      </w:ins>
      <w:ins w:id="27" w:author="P Matt" w:date="2021-05-17T17:06:00Z">
        <w:r w:rsidR="00853F1E">
          <w:rPr>
            <w:rFonts w:ascii="Times New Roman" w:eastAsia="Noto Sans CJK JP" w:hAnsi="Times New Roman" w:cs="Times New Roman"/>
            <w:sz w:val="22"/>
            <w:szCs w:val="22"/>
            <w:lang w:val="en"/>
          </w:rPr>
          <w:t xml:space="preserve">just </w:t>
        </w:r>
      </w:ins>
      <w:ins w:id="28" w:author="P Matt" w:date="2021-05-17T16:56:00Z">
        <w:r w:rsidR="006E7D76">
          <w:rPr>
            <w:rFonts w:ascii="Times New Roman" w:eastAsia="Noto Sans CJK JP" w:hAnsi="Times New Roman" w:cs="Times New Roman"/>
            <w:sz w:val="22"/>
            <w:szCs w:val="22"/>
            <w:lang w:val="en"/>
          </w:rPr>
          <w:t xml:space="preserve">dismiss the Do-Not-Track </w:t>
        </w:r>
        <w:proofErr w:type="gramStart"/>
        <w:r w:rsidR="006E7D76">
          <w:rPr>
            <w:rFonts w:ascii="Times New Roman" w:eastAsia="Noto Sans CJK JP" w:hAnsi="Times New Roman" w:cs="Times New Roman"/>
            <w:sz w:val="22"/>
            <w:szCs w:val="22"/>
            <w:lang w:val="en"/>
          </w:rPr>
          <w:t>flag</w:t>
        </w:r>
        <w:proofErr w:type="gramEnd"/>
        <w:r w:rsidR="006E7D76">
          <w:rPr>
            <w:rFonts w:ascii="Times New Roman" w:eastAsia="Noto Sans CJK JP" w:hAnsi="Times New Roman" w:cs="Times New Roman"/>
            <w:sz w:val="22"/>
            <w:szCs w:val="22"/>
            <w:lang w:val="en"/>
          </w:rPr>
          <w:t xml:space="preserve"> and the data is collected as always.</w:t>
        </w:r>
      </w:ins>
      <w:ins w:id="29" w:author="P Matt" w:date="2021-05-17T17:02:00Z">
        <w:r w:rsidR="0040132B">
          <w:rPr>
            <w:rFonts w:ascii="Times New Roman" w:eastAsia="Noto Sans CJK JP" w:hAnsi="Times New Roman" w:cs="Times New Roman"/>
            <w:sz w:val="22"/>
            <w:szCs w:val="22"/>
            <w:lang w:val="en"/>
          </w:rPr>
          <w:t xml:space="preserve"> If there would be compulsory legislation on the Do-Not-Track </w:t>
        </w:r>
        <w:proofErr w:type="spellStart"/>
        <w:r w:rsidR="0040132B">
          <w:rPr>
            <w:rFonts w:ascii="Times New Roman" w:eastAsia="Noto Sans CJK JP" w:hAnsi="Times New Roman" w:cs="Times New Roman"/>
            <w:sz w:val="22"/>
            <w:szCs w:val="22"/>
            <w:lang w:val="en"/>
          </w:rPr>
          <w:t>requirment</w:t>
        </w:r>
        <w:proofErr w:type="spellEnd"/>
        <w:r w:rsidR="0040132B">
          <w:rPr>
            <w:rFonts w:ascii="Times New Roman" w:eastAsia="Noto Sans CJK JP" w:hAnsi="Times New Roman" w:cs="Times New Roman"/>
            <w:sz w:val="22"/>
            <w:szCs w:val="22"/>
            <w:lang w:val="en"/>
          </w:rPr>
          <w:t xml:space="preserve"> from the user, the data collection abuse </w:t>
        </w:r>
      </w:ins>
      <w:ins w:id="30" w:author="P Matt" w:date="2021-05-17T17:03:00Z">
        <w:r w:rsidR="0040132B">
          <w:rPr>
            <w:rFonts w:ascii="Times New Roman" w:eastAsia="Noto Sans CJK JP" w:hAnsi="Times New Roman" w:cs="Times New Roman"/>
            <w:sz w:val="22"/>
            <w:szCs w:val="22"/>
            <w:lang w:val="en"/>
          </w:rPr>
          <w:t>could have been</w:t>
        </w:r>
      </w:ins>
      <w:ins w:id="31" w:author="P Matt" w:date="2021-05-17T17:02:00Z">
        <w:r w:rsidR="0040132B">
          <w:rPr>
            <w:rFonts w:ascii="Times New Roman" w:eastAsia="Noto Sans CJK JP" w:hAnsi="Times New Roman" w:cs="Times New Roman"/>
            <w:sz w:val="22"/>
            <w:szCs w:val="22"/>
            <w:lang w:val="en"/>
          </w:rPr>
          <w:t xml:space="preserve"> </w:t>
        </w:r>
      </w:ins>
      <w:ins w:id="32" w:author="P Matt" w:date="2021-05-17T17:04:00Z">
        <w:r w:rsidR="00137096">
          <w:rPr>
            <w:rFonts w:ascii="Times New Roman" w:eastAsia="Noto Sans CJK JP" w:hAnsi="Times New Roman" w:cs="Times New Roman"/>
            <w:sz w:val="22"/>
            <w:szCs w:val="22"/>
            <w:lang w:val="en"/>
          </w:rPr>
          <w:t>l</w:t>
        </w:r>
      </w:ins>
      <w:ins w:id="33" w:author="P Matt" w:date="2021-05-17T17:05:00Z">
        <w:r w:rsidR="00137096">
          <w:rPr>
            <w:rFonts w:ascii="Times New Roman" w:eastAsia="Noto Sans CJK JP" w:hAnsi="Times New Roman" w:cs="Times New Roman"/>
            <w:sz w:val="22"/>
            <w:szCs w:val="22"/>
            <w:lang w:val="en"/>
          </w:rPr>
          <w:t>argely</w:t>
        </w:r>
      </w:ins>
      <w:ins w:id="34" w:author="P Matt" w:date="2021-05-17T17:02:00Z">
        <w:r w:rsidR="0040132B">
          <w:rPr>
            <w:rFonts w:ascii="Times New Roman" w:eastAsia="Noto Sans CJK JP" w:hAnsi="Times New Roman" w:cs="Times New Roman"/>
            <w:sz w:val="22"/>
            <w:szCs w:val="22"/>
            <w:lang w:val="en"/>
          </w:rPr>
          <w:t xml:space="preserve"> refra</w:t>
        </w:r>
      </w:ins>
      <w:ins w:id="35" w:author="P Matt" w:date="2021-05-17T17:03:00Z">
        <w:r w:rsidR="0040132B">
          <w:rPr>
            <w:rFonts w:ascii="Times New Roman" w:eastAsia="Noto Sans CJK JP" w:hAnsi="Times New Roman" w:cs="Times New Roman"/>
            <w:sz w:val="22"/>
            <w:szCs w:val="22"/>
            <w:lang w:val="en"/>
          </w:rPr>
          <w:t xml:space="preserve">ined. </w:t>
        </w:r>
      </w:ins>
      <w:ins w:id="36" w:author="P Matt" w:date="2021-05-17T17:05:00Z">
        <w:r w:rsidR="002E53E5">
          <w:rPr>
            <w:rFonts w:ascii="Times New Roman" w:eastAsia="Noto Sans CJK JP" w:hAnsi="Times New Roman" w:cs="Times New Roman"/>
            <w:sz w:val="22"/>
            <w:szCs w:val="22"/>
            <w:lang w:val="en"/>
          </w:rPr>
          <w:t xml:space="preserve">The </w:t>
        </w:r>
        <w:r w:rsidR="00D13DEE">
          <w:rPr>
            <w:rFonts w:ascii="Times New Roman" w:eastAsia="Noto Sans CJK JP" w:hAnsi="Times New Roman" w:cs="Times New Roman"/>
            <w:sz w:val="22"/>
            <w:szCs w:val="22"/>
            <w:lang w:val="en"/>
          </w:rPr>
          <w:t>story</w:t>
        </w:r>
        <w:r w:rsidR="002E53E5">
          <w:rPr>
            <w:rFonts w:ascii="Times New Roman" w:eastAsia="Noto Sans CJK JP" w:hAnsi="Times New Roman" w:cs="Times New Roman"/>
            <w:sz w:val="22"/>
            <w:szCs w:val="22"/>
            <w:lang w:val="en"/>
          </w:rPr>
          <w:t xml:space="preserve"> of Do-Not-Track </w:t>
        </w:r>
      </w:ins>
      <w:ins w:id="37" w:author="P Matt" w:date="2021-05-17T17:06:00Z">
        <w:r w:rsidR="00736126">
          <w:rPr>
            <w:rFonts w:ascii="Times New Roman" w:eastAsia="Noto Sans CJK JP" w:hAnsi="Times New Roman" w:cs="Times New Roman"/>
            <w:sz w:val="22"/>
            <w:szCs w:val="22"/>
            <w:lang w:val="en"/>
          </w:rPr>
          <w:t xml:space="preserve">movement </w:t>
        </w:r>
      </w:ins>
      <w:ins w:id="38" w:author="P Matt" w:date="2021-05-17T17:05:00Z">
        <w:r w:rsidR="002E53E5">
          <w:rPr>
            <w:rFonts w:ascii="Times New Roman" w:eastAsia="Noto Sans CJK JP" w:hAnsi="Times New Roman" w:cs="Times New Roman"/>
            <w:sz w:val="22"/>
            <w:szCs w:val="22"/>
            <w:lang w:val="en"/>
          </w:rPr>
          <w:t xml:space="preserve">has set an </w:t>
        </w:r>
        <w:proofErr w:type="spellStart"/>
        <w:r w:rsidR="002E53E5">
          <w:rPr>
            <w:rFonts w:ascii="Times New Roman" w:eastAsia="Noto Sans CJK JP" w:hAnsi="Times New Roman" w:cs="Times New Roman"/>
            <w:sz w:val="22"/>
            <w:szCs w:val="22"/>
            <w:lang w:val="en"/>
          </w:rPr>
          <w:t>exampl</w:t>
        </w:r>
        <w:r w:rsidR="00D13DEE">
          <w:rPr>
            <w:rFonts w:ascii="Times New Roman" w:eastAsia="Noto Sans CJK JP" w:hAnsi="Times New Roman" w:cs="Times New Roman"/>
            <w:sz w:val="22"/>
            <w:szCs w:val="22"/>
            <w:lang w:val="en"/>
          </w:rPr>
          <w:t>ary</w:t>
        </w:r>
        <w:proofErr w:type="spellEnd"/>
        <w:r w:rsidR="00D13DEE">
          <w:rPr>
            <w:rFonts w:ascii="Times New Roman" w:eastAsia="Noto Sans CJK JP" w:hAnsi="Times New Roman" w:cs="Times New Roman"/>
            <w:sz w:val="22"/>
            <w:szCs w:val="22"/>
            <w:lang w:val="en"/>
          </w:rPr>
          <w:t xml:space="preserve"> fail of initiatives and id</w:t>
        </w:r>
      </w:ins>
      <w:ins w:id="39" w:author="P Matt" w:date="2021-05-17T17:06:00Z">
        <w:r w:rsidR="00D13DEE">
          <w:rPr>
            <w:rFonts w:ascii="Times New Roman" w:eastAsia="Noto Sans CJK JP" w:hAnsi="Times New Roman" w:cs="Times New Roman"/>
            <w:sz w:val="22"/>
            <w:szCs w:val="22"/>
            <w:lang w:val="en"/>
          </w:rPr>
          <w:t>ealism.</w:t>
        </w:r>
      </w:ins>
      <w:ins w:id="40" w:author="P Matt" w:date="2021-05-17T17:05:00Z">
        <w:r w:rsidR="002E53E5">
          <w:rPr>
            <w:rFonts w:ascii="Times New Roman" w:eastAsia="Noto Sans CJK JP" w:hAnsi="Times New Roman" w:cs="Times New Roman"/>
            <w:sz w:val="22"/>
            <w:szCs w:val="22"/>
            <w:lang w:val="en"/>
          </w:rPr>
          <w:t xml:space="preserve"> </w:t>
        </w:r>
      </w:ins>
      <w:r w:rsidR="00DF1CCD">
        <w:rPr>
          <w:rFonts w:ascii="Times New Roman" w:eastAsia="Noto Sans CJK JP" w:hAnsi="Times New Roman" w:cs="Times New Roman"/>
          <w:sz w:val="22"/>
          <w:szCs w:val="22"/>
          <w:lang w:val="en"/>
        </w:rPr>
        <w:t xml:space="preserve">To avoid </w:t>
      </w:r>
      <w:proofErr w:type="spellStart"/>
      <w:ins w:id="41" w:author="P Matt" w:date="2021-05-17T16:47:00Z">
        <w:r w:rsidR="00130BBC">
          <w:rPr>
            <w:rFonts w:ascii="Times New Roman" w:eastAsia="Noto Sans CJK JP" w:hAnsi="Times New Roman" w:cs="Times New Roman"/>
            <w:sz w:val="22"/>
            <w:szCs w:val="22"/>
            <w:lang w:val="en"/>
          </w:rPr>
          <w:t>exsiting</w:t>
        </w:r>
        <w:proofErr w:type="spellEnd"/>
        <w:r w:rsidR="00130BBC">
          <w:rPr>
            <w:rFonts w:ascii="Times New Roman" w:eastAsia="Noto Sans CJK JP" w:hAnsi="Times New Roman" w:cs="Times New Roman"/>
            <w:sz w:val="22"/>
            <w:szCs w:val="22"/>
            <w:lang w:val="en"/>
          </w:rPr>
          <w:t xml:space="preserve"> </w:t>
        </w:r>
      </w:ins>
      <w:r w:rsidR="002B2F57">
        <w:rPr>
          <w:rFonts w:ascii="Times New Roman" w:eastAsia="Noto Sans CJK JP" w:hAnsi="Times New Roman" w:cs="Times New Roman"/>
          <w:sz w:val="22"/>
          <w:szCs w:val="22"/>
          <w:lang w:val="en"/>
        </w:rPr>
        <w:t>wild</w:t>
      </w:r>
      <w:r w:rsidR="00DF1CCD">
        <w:rPr>
          <w:rFonts w:ascii="Times New Roman" w:eastAsia="Noto Sans CJK JP" w:hAnsi="Times New Roman" w:cs="Times New Roman"/>
          <w:sz w:val="22"/>
          <w:szCs w:val="22"/>
          <w:lang w:val="en"/>
        </w:rPr>
        <w:t xml:space="preserve"> and excessive data collection, initiative and idealism </w:t>
      </w:r>
      <w:r w:rsidR="00AC3131">
        <w:rPr>
          <w:rFonts w:ascii="Times New Roman" w:eastAsia="Noto Sans CJK JP" w:hAnsi="Times New Roman" w:cs="Times New Roman"/>
          <w:sz w:val="22"/>
          <w:szCs w:val="22"/>
          <w:lang w:val="en"/>
        </w:rPr>
        <w:t>are</w:t>
      </w:r>
      <w:r w:rsidR="00DF1CCD">
        <w:rPr>
          <w:rFonts w:ascii="Times New Roman" w:eastAsia="Noto Sans CJK JP" w:hAnsi="Times New Roman" w:cs="Times New Roman"/>
          <w:sz w:val="22"/>
          <w:szCs w:val="22"/>
          <w:lang w:val="en"/>
        </w:rPr>
        <w:t xml:space="preserve"> not sufficient, </w:t>
      </w:r>
      <w:r w:rsidR="00AC3131">
        <w:rPr>
          <w:rFonts w:ascii="Times New Roman" w:eastAsia="Noto Sans CJK JP" w:hAnsi="Times New Roman" w:cs="Times New Roman"/>
          <w:sz w:val="22"/>
          <w:szCs w:val="22"/>
          <w:lang w:val="en"/>
        </w:rPr>
        <w:t>and</w:t>
      </w:r>
      <w:r w:rsidR="00DF1CCD">
        <w:rPr>
          <w:rFonts w:ascii="Times New Roman" w:eastAsia="Noto Sans CJK JP" w:hAnsi="Times New Roman" w:cs="Times New Roman"/>
          <w:sz w:val="22"/>
          <w:szCs w:val="22"/>
          <w:lang w:val="en"/>
        </w:rPr>
        <w:t xml:space="preserve"> </w:t>
      </w:r>
      <w:r w:rsidR="00AC3131">
        <w:rPr>
          <w:rFonts w:ascii="Times New Roman" w:eastAsia="Noto Sans CJK JP" w:hAnsi="Times New Roman" w:cs="Times New Roman"/>
          <w:sz w:val="22"/>
          <w:szCs w:val="22"/>
          <w:lang w:val="en"/>
        </w:rPr>
        <w:t>it depends on</w:t>
      </w:r>
      <w:r w:rsidR="00DF1CCD">
        <w:rPr>
          <w:rFonts w:ascii="Times New Roman" w:eastAsia="Noto Sans CJK JP" w:hAnsi="Times New Roman" w:cs="Times New Roman"/>
          <w:sz w:val="22"/>
          <w:szCs w:val="22"/>
          <w:lang w:val="en"/>
        </w:rPr>
        <w:t xml:space="preserve"> the </w:t>
      </w:r>
      <w:r w:rsidR="00DE084C">
        <w:rPr>
          <w:rFonts w:ascii="Times New Roman" w:eastAsia="Noto Sans CJK JP" w:hAnsi="Times New Roman" w:cs="Times New Roman"/>
          <w:sz w:val="22"/>
          <w:szCs w:val="22"/>
          <w:lang w:val="en"/>
        </w:rPr>
        <w:t xml:space="preserve">capable </w:t>
      </w:r>
      <w:r w:rsidR="00DF1CCD">
        <w:rPr>
          <w:rFonts w:ascii="Times New Roman" w:eastAsia="Noto Sans CJK JP" w:hAnsi="Times New Roman" w:cs="Times New Roman"/>
          <w:sz w:val="22"/>
          <w:szCs w:val="22"/>
          <w:lang w:val="en"/>
        </w:rPr>
        <w:t xml:space="preserve">laws </w:t>
      </w:r>
      <w:r w:rsidR="002B2F57">
        <w:rPr>
          <w:rFonts w:ascii="Times New Roman" w:eastAsia="Noto Sans CJK JP" w:hAnsi="Times New Roman" w:cs="Times New Roman"/>
          <w:sz w:val="22"/>
          <w:szCs w:val="22"/>
          <w:lang w:val="en"/>
        </w:rPr>
        <w:t xml:space="preserve">to make </w:t>
      </w:r>
      <w:ins w:id="42" w:author="P Matt" w:date="2021-05-17T17:06:00Z">
        <w:r w:rsidR="00ED137D">
          <w:rPr>
            <w:rFonts w:ascii="Times New Roman" w:eastAsia="Noto Sans CJK JP" w:hAnsi="Times New Roman" w:cs="Times New Roman"/>
            <w:sz w:val="22"/>
            <w:szCs w:val="22"/>
            <w:lang w:val="en"/>
          </w:rPr>
          <w:t xml:space="preserve">the Internet </w:t>
        </w:r>
      </w:ins>
      <w:del w:id="43" w:author="P Matt" w:date="2021-05-17T17:06:00Z">
        <w:r w:rsidR="002B2F57" w:rsidDel="00ED137D">
          <w:rPr>
            <w:rFonts w:ascii="Times New Roman" w:eastAsia="Noto Sans CJK JP" w:hAnsi="Times New Roman" w:cs="Times New Roman"/>
            <w:sz w:val="22"/>
            <w:szCs w:val="22"/>
            <w:lang w:val="en"/>
          </w:rPr>
          <w:delText xml:space="preserve">it </w:delText>
        </w:r>
      </w:del>
      <w:r w:rsidR="00D73F99">
        <w:rPr>
          <w:rFonts w:ascii="Times New Roman" w:eastAsia="Noto Sans CJK JP" w:hAnsi="Times New Roman" w:cs="Times New Roman"/>
          <w:sz w:val="22"/>
          <w:szCs w:val="22"/>
          <w:lang w:val="en"/>
        </w:rPr>
        <w:t xml:space="preserve">transparent, </w:t>
      </w:r>
      <w:r w:rsidR="004E31F8">
        <w:rPr>
          <w:rFonts w:ascii="Times New Roman" w:eastAsia="Noto Sans CJK JP" w:hAnsi="Times New Roman" w:cs="Times New Roman"/>
          <w:sz w:val="22"/>
          <w:szCs w:val="22"/>
          <w:lang w:val="en"/>
        </w:rPr>
        <w:t>controllable</w:t>
      </w:r>
      <w:r w:rsidR="00AC3131">
        <w:rPr>
          <w:rFonts w:ascii="Times New Roman" w:eastAsia="Noto Sans CJK JP" w:hAnsi="Times New Roman" w:cs="Times New Roman"/>
          <w:sz w:val="22"/>
          <w:szCs w:val="22"/>
          <w:lang w:val="en"/>
        </w:rPr>
        <w:t xml:space="preserve">, </w:t>
      </w:r>
      <w:r w:rsidR="000B79E7">
        <w:rPr>
          <w:rFonts w:ascii="Times New Roman" w:eastAsia="Noto Sans CJK JP" w:hAnsi="Times New Roman" w:cs="Times New Roman"/>
          <w:sz w:val="22"/>
          <w:szCs w:val="22"/>
          <w:lang w:val="en"/>
        </w:rPr>
        <w:t>safe,</w:t>
      </w:r>
      <w:r w:rsidR="00D73F99">
        <w:rPr>
          <w:rFonts w:ascii="Times New Roman" w:eastAsia="Noto Sans CJK JP" w:hAnsi="Times New Roman" w:cs="Times New Roman"/>
          <w:sz w:val="22"/>
          <w:szCs w:val="22"/>
          <w:lang w:val="en"/>
        </w:rPr>
        <w:t xml:space="preserve"> and fair.</w:t>
      </w:r>
      <w:ins w:id="44" w:author="P Matt" w:date="2021-05-17T16:16:00Z">
        <w:r w:rsidR="002A0E5A">
          <w:rPr>
            <w:rFonts w:ascii="Times New Roman" w:eastAsia="Noto Sans CJK JP" w:hAnsi="Times New Roman" w:cs="Times New Roman"/>
            <w:sz w:val="22"/>
            <w:szCs w:val="22"/>
            <w:lang w:val="en"/>
          </w:rPr>
          <w:t xml:space="preserve"> </w:t>
        </w:r>
      </w:ins>
    </w:p>
    <w:p w14:paraId="642E01E3" w14:textId="04A2C517" w:rsidR="00074DCD" w:rsidRDefault="00F53AF8">
      <w:pPr>
        <w:rPr>
          <w:rFonts w:ascii="Times New Roman" w:eastAsia="Noto Sans CJK JP" w:hAnsi="Times New Roman" w:cs="Times New Roman"/>
          <w:sz w:val="22"/>
          <w:szCs w:val="22"/>
          <w:lang w:val="en"/>
        </w:rPr>
      </w:pPr>
      <w:del w:id="45" w:author="P Matt" w:date="2021-05-17T16:17:00Z">
        <w:r w:rsidDel="003D705F">
          <w:rPr>
            <w:rFonts w:ascii="Times New Roman" w:eastAsia="Noto Sans CJK JP" w:hAnsi="Times New Roman" w:cs="Times New Roman"/>
            <w:sz w:val="22"/>
            <w:szCs w:val="22"/>
            <w:lang w:val="en"/>
          </w:rPr>
          <w:delText xml:space="preserve">There </w:delText>
        </w:r>
      </w:del>
      <w:ins w:id="46" w:author="P Matt" w:date="2021-05-17T16:17:00Z">
        <w:r w:rsidR="003D705F">
          <w:rPr>
            <w:rFonts w:ascii="Times New Roman" w:eastAsia="Noto Sans CJK JP" w:hAnsi="Times New Roman" w:cs="Times New Roman"/>
            <w:sz w:val="22"/>
            <w:szCs w:val="22"/>
            <w:lang w:val="en"/>
          </w:rPr>
          <w:t>But t</w:t>
        </w:r>
        <w:r w:rsidR="003D705F">
          <w:rPr>
            <w:rFonts w:ascii="Times New Roman" w:eastAsia="Noto Sans CJK JP" w:hAnsi="Times New Roman" w:cs="Times New Roman"/>
            <w:sz w:val="22"/>
            <w:szCs w:val="22"/>
            <w:lang w:val="en"/>
          </w:rPr>
          <w:t xml:space="preserve">here </w:t>
        </w:r>
      </w:ins>
      <w:r>
        <w:rPr>
          <w:rFonts w:ascii="Times New Roman" w:eastAsia="Noto Sans CJK JP" w:hAnsi="Times New Roman" w:cs="Times New Roman"/>
          <w:sz w:val="22"/>
          <w:szCs w:val="22"/>
          <w:lang w:val="en"/>
        </w:rPr>
        <w:t xml:space="preserve">is no free lunch. Data is </w:t>
      </w:r>
      <w:del w:id="47" w:author="P Matt" w:date="2021-05-17T16:12:00Z">
        <w:r w:rsidDel="001F1B77">
          <w:rPr>
            <w:rFonts w:ascii="Times New Roman" w:eastAsia="Noto Sans CJK JP" w:hAnsi="Times New Roman" w:cs="Times New Roman"/>
            <w:sz w:val="22"/>
            <w:szCs w:val="22"/>
            <w:lang w:val="en"/>
          </w:rPr>
          <w:delText xml:space="preserve">also </w:delText>
        </w:r>
      </w:del>
      <w:r w:rsidR="004E31F8">
        <w:rPr>
          <w:rFonts w:ascii="Times New Roman" w:eastAsia="Noto Sans CJK JP" w:hAnsi="Times New Roman" w:cs="Times New Roman"/>
          <w:sz w:val="22"/>
          <w:szCs w:val="22"/>
          <w:lang w:val="en"/>
        </w:rPr>
        <w:t>money;</w:t>
      </w:r>
      <w:r>
        <w:rPr>
          <w:rFonts w:ascii="Times New Roman" w:eastAsia="Noto Sans CJK JP" w:hAnsi="Times New Roman" w:cs="Times New Roman"/>
          <w:sz w:val="22"/>
          <w:szCs w:val="22"/>
          <w:lang w:val="en"/>
        </w:rPr>
        <w:t xml:space="preserve"> </w:t>
      </w:r>
      <w:r w:rsidR="00092E49">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data industry is indeed a serious business. As the consumers </w:t>
      </w:r>
      <w:r w:rsidR="00092E49">
        <w:rPr>
          <w:rFonts w:ascii="Times New Roman" w:eastAsia="Noto Sans CJK JP" w:hAnsi="Times New Roman" w:cs="Times New Roman"/>
          <w:sz w:val="22"/>
          <w:szCs w:val="22"/>
          <w:lang w:val="en"/>
        </w:rPr>
        <w:t>are</w:t>
      </w:r>
      <w:r>
        <w:rPr>
          <w:rFonts w:ascii="Times New Roman" w:eastAsia="Noto Sans CJK JP" w:hAnsi="Times New Roman" w:cs="Times New Roman"/>
          <w:sz w:val="22"/>
          <w:szCs w:val="22"/>
          <w:lang w:val="en"/>
        </w:rPr>
        <w:t xml:space="preserve"> enjoying convenient services for low monetary fees or even completely free, their data is gradually</w:t>
      </w:r>
      <w:r w:rsidR="00092E49">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 xml:space="preserve">collected as </w:t>
      </w:r>
      <w:r w:rsidR="004E31F8">
        <w:rPr>
          <w:rFonts w:ascii="Times New Roman" w:eastAsia="Noto Sans CJK JP" w:hAnsi="Times New Roman" w:cs="Times New Roman"/>
          <w:sz w:val="22"/>
          <w:szCs w:val="22"/>
          <w:lang w:val="en"/>
        </w:rPr>
        <w:t>an</w:t>
      </w:r>
      <w:r>
        <w:rPr>
          <w:rFonts w:ascii="Times New Roman" w:eastAsia="Noto Sans CJK JP" w:hAnsi="Times New Roman" w:cs="Times New Roman"/>
          <w:sz w:val="22"/>
          <w:szCs w:val="22"/>
          <w:lang w:val="en"/>
        </w:rPr>
        <w:t xml:space="preserve"> implicit expense for the service. Third-party trackers will notify the </w:t>
      </w:r>
      <w:r w:rsidR="0088395F">
        <w:rPr>
          <w:rFonts w:ascii="Times New Roman" w:eastAsia="Noto Sans CJK JP" w:hAnsi="Times New Roman" w:cs="Times New Roman"/>
          <w:sz w:val="22"/>
          <w:szCs w:val="22"/>
          <w:lang w:val="en"/>
        </w:rPr>
        <w:t>companies</w:t>
      </w:r>
      <w:r>
        <w:rPr>
          <w:rFonts w:ascii="Times New Roman" w:eastAsia="Noto Sans CJK JP" w:hAnsi="Times New Roman" w:cs="Times New Roman"/>
          <w:sz w:val="22"/>
          <w:szCs w:val="22"/>
          <w:lang w:val="en"/>
        </w:rPr>
        <w:t xml:space="preserve"> </w:t>
      </w:r>
      <w:r w:rsidR="00D405F4">
        <w:rPr>
          <w:rFonts w:ascii="Times New Roman" w:eastAsia="Noto Sans CJK JP" w:hAnsi="Times New Roman" w:cs="Times New Roman"/>
          <w:sz w:val="22"/>
          <w:szCs w:val="22"/>
          <w:lang w:val="en"/>
        </w:rPr>
        <w:t xml:space="preserve">of </w:t>
      </w:r>
      <w:r>
        <w:rPr>
          <w:rFonts w:ascii="Times New Roman" w:eastAsia="Noto Sans CJK JP" w:hAnsi="Times New Roman" w:cs="Times New Roman"/>
          <w:sz w:val="22"/>
          <w:szCs w:val="22"/>
          <w:lang w:val="en"/>
        </w:rPr>
        <w:t xml:space="preserve">what you clicked, posted, liked, watched, listened and where you went, to generate your personal portrait at their ease. Often such a tracker in the real domain is </w:t>
      </w:r>
      <w:r w:rsidR="00A03D6A">
        <w:rPr>
          <w:rFonts w:ascii="Times New Roman" w:eastAsia="Noto Sans CJK JP" w:hAnsi="Times New Roman" w:cs="Times New Roman"/>
          <w:sz w:val="22"/>
          <w:szCs w:val="22"/>
          <w:lang w:val="en"/>
        </w:rPr>
        <w:t xml:space="preserve">limited by physical conditions, and </w:t>
      </w:r>
      <w:r w:rsidR="0047743B">
        <w:rPr>
          <w:rFonts w:ascii="Times New Roman" w:eastAsia="Noto Sans CJK JP" w:hAnsi="Times New Roman" w:cs="Times New Roman"/>
          <w:sz w:val="22"/>
          <w:szCs w:val="22"/>
          <w:lang w:val="en"/>
        </w:rPr>
        <w:t xml:space="preserve">without </w:t>
      </w:r>
      <w:r w:rsidR="00D405F4">
        <w:rPr>
          <w:rFonts w:ascii="Times New Roman" w:eastAsia="Noto Sans CJK JP" w:hAnsi="Times New Roman" w:cs="Times New Roman"/>
          <w:sz w:val="22"/>
          <w:szCs w:val="22"/>
          <w:lang w:val="en"/>
        </w:rPr>
        <w:t xml:space="preserve">a </w:t>
      </w:r>
      <w:r w:rsidR="0047743B">
        <w:rPr>
          <w:rFonts w:ascii="Times New Roman" w:eastAsia="Noto Sans CJK JP" w:hAnsi="Times New Roman" w:cs="Times New Roman"/>
          <w:sz w:val="22"/>
          <w:szCs w:val="22"/>
          <w:lang w:val="en"/>
        </w:rPr>
        <w:t>doubt is</w:t>
      </w:r>
      <w:r w:rsidR="009C072F">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 xml:space="preserve">considered dangerous and offensive, against real privacy laws, but is seldom saliently perceived in cyberspace. It </w:t>
      </w:r>
      <w:r w:rsidR="006130B5">
        <w:rPr>
          <w:rFonts w:ascii="Times New Roman" w:eastAsia="Noto Sans CJK JP" w:hAnsi="Times New Roman" w:cs="Times New Roman"/>
          <w:sz w:val="22"/>
          <w:szCs w:val="22"/>
          <w:lang w:val="en"/>
        </w:rPr>
        <w:t>may be</w:t>
      </w:r>
      <w:r>
        <w:rPr>
          <w:rFonts w:ascii="Times New Roman" w:eastAsia="Noto Sans CJK JP" w:hAnsi="Times New Roman" w:cs="Times New Roman"/>
          <w:sz w:val="22"/>
          <w:szCs w:val="22"/>
          <w:lang w:val="en"/>
        </w:rPr>
        <w:t xml:space="preserve"> due to the short </w:t>
      </w:r>
      <w:r w:rsidR="006130B5">
        <w:rPr>
          <w:rFonts w:ascii="Times New Roman" w:eastAsia="Noto Sans CJK JP" w:hAnsi="Times New Roman" w:cs="Times New Roman"/>
          <w:sz w:val="22"/>
          <w:szCs w:val="22"/>
          <w:lang w:val="en"/>
        </w:rPr>
        <w:t>period</w:t>
      </w:r>
      <w:r>
        <w:rPr>
          <w:rFonts w:ascii="Times New Roman" w:eastAsia="Noto Sans CJK JP" w:hAnsi="Times New Roman" w:cs="Times New Roman"/>
          <w:sz w:val="22"/>
          <w:szCs w:val="22"/>
          <w:lang w:val="en"/>
        </w:rPr>
        <w:t xml:space="preserve"> from the point the business paradigm shift emerged to monetize the value of data, and the consequential lack of experience of governments and policymakers to deal with virtual privacy, together with the unawareness and ignorance of the end-users like you and me, of such a collecting process that endures along using modern electronic devices, applications and Internet facilities like the Android phones, the Chrome web </w:t>
      </w:r>
      <w:r w:rsidR="004E31F8">
        <w:rPr>
          <w:rFonts w:ascii="Times New Roman" w:eastAsia="Noto Sans CJK JP" w:hAnsi="Times New Roman" w:cs="Times New Roman"/>
          <w:sz w:val="22"/>
          <w:szCs w:val="22"/>
          <w:lang w:val="en"/>
        </w:rPr>
        <w:t>browser,</w:t>
      </w:r>
      <w:r>
        <w:rPr>
          <w:rFonts w:ascii="Times New Roman" w:eastAsia="Noto Sans CJK JP" w:hAnsi="Times New Roman" w:cs="Times New Roman"/>
          <w:sz w:val="22"/>
          <w:szCs w:val="22"/>
          <w:lang w:val="en"/>
        </w:rPr>
        <w:t xml:space="preserve"> and the Google search</w:t>
      </w:r>
      <w:r w:rsidR="00BE5675">
        <w:rPr>
          <w:rFonts w:ascii="Times New Roman" w:eastAsia="Noto Sans CJK JP" w:hAnsi="Times New Roman" w:cs="Times New Roman"/>
          <w:sz w:val="22"/>
          <w:szCs w:val="22"/>
          <w:lang w:val="en"/>
        </w:rPr>
        <w:t>.</w:t>
      </w:r>
      <w:r w:rsidR="007C5349">
        <w:rPr>
          <w:rFonts w:ascii="Times New Roman" w:eastAsia="Noto Sans CJK JP" w:hAnsi="Times New Roman" w:cs="Times New Roman"/>
          <w:sz w:val="22"/>
          <w:szCs w:val="22"/>
          <w:lang w:val="en"/>
        </w:rPr>
        <w:t xml:space="preserve"> </w:t>
      </w:r>
      <w:r w:rsidR="00E34F1B">
        <w:rPr>
          <w:rFonts w:ascii="Times New Roman" w:eastAsia="Noto Sans CJK JP" w:hAnsi="Times New Roman" w:cs="Times New Roman"/>
          <w:sz w:val="22"/>
          <w:szCs w:val="22"/>
          <w:lang w:val="en"/>
        </w:rPr>
        <w:t>However, t</w:t>
      </w:r>
      <w:r>
        <w:rPr>
          <w:rFonts w:ascii="Times New Roman" w:eastAsia="Noto Sans CJK JP" w:hAnsi="Times New Roman" w:cs="Times New Roman"/>
          <w:sz w:val="22"/>
          <w:szCs w:val="22"/>
          <w:lang w:val="en"/>
        </w:rPr>
        <w:t>here is an arising ethical and legal concern among the consumers</w:t>
      </w:r>
      <w:r w:rsidR="00E34F1B">
        <w:rPr>
          <w:rFonts w:ascii="Times New Roman" w:eastAsia="Noto Sans CJK JP" w:hAnsi="Times New Roman" w:cs="Times New Roman"/>
          <w:sz w:val="22"/>
          <w:szCs w:val="22"/>
          <w:lang w:val="en"/>
        </w:rPr>
        <w:t xml:space="preserve"> nowadays</w:t>
      </w:r>
      <w:r>
        <w:rPr>
          <w:rFonts w:ascii="Times New Roman" w:eastAsia="Noto Sans CJK JP" w:hAnsi="Times New Roman" w:cs="Times New Roman"/>
          <w:sz w:val="22"/>
          <w:szCs w:val="22"/>
          <w:lang w:val="en"/>
        </w:rPr>
        <w:t xml:space="preserve"> to the excessive collection of personal data in the recent years, which exhibits the booming trend of the demand of more comprehensive laws from people to protect ourselves. Recently the announcement of </w:t>
      </w:r>
      <w:proofErr w:type="spellStart"/>
      <w:r>
        <w:rPr>
          <w:rFonts w:ascii="Times New Roman" w:eastAsia="Noto Sans CJK JP" w:hAnsi="Times New Roman" w:cs="Times New Roman"/>
          <w:sz w:val="22"/>
          <w:szCs w:val="22"/>
          <w:lang w:val="en"/>
        </w:rPr>
        <w:t>FLoC</w:t>
      </w:r>
      <w:proofErr w:type="spellEnd"/>
      <w:r>
        <w:rPr>
          <w:rFonts w:ascii="Times New Roman" w:eastAsia="Noto Sans CJK JP" w:hAnsi="Times New Roman" w:cs="Times New Roman"/>
          <w:sz w:val="22"/>
          <w:szCs w:val="22"/>
          <w:lang w:val="en"/>
        </w:rPr>
        <w:t xml:space="preserve"> from </w:t>
      </w:r>
      <w:r w:rsidR="00231C71">
        <w:rPr>
          <w:rFonts w:ascii="Times New Roman" w:eastAsia="Noto Sans CJK JP" w:hAnsi="Times New Roman" w:cs="Times New Roman"/>
          <w:sz w:val="22"/>
          <w:szCs w:val="22"/>
          <w:lang w:val="en"/>
        </w:rPr>
        <w:t>Google (</w:t>
      </w:r>
      <w:r w:rsidRPr="00AB7A63">
        <w:rPr>
          <w:rFonts w:ascii="Times New Roman" w:eastAsia="Noto Sans CJK JP" w:hAnsi="Times New Roman" w:cs="Times New Roman"/>
          <w:color w:val="0000FF"/>
          <w:sz w:val="22"/>
          <w:szCs w:val="22"/>
          <w:lang w:val="en"/>
          <w:rPrChange w:id="48" w:author="P Matt" w:date="2021-05-17T16:30:00Z">
            <w:rPr>
              <w:rFonts w:ascii="Times New Roman" w:eastAsia="Noto Sans CJK JP" w:hAnsi="Times New Roman" w:cs="Times New Roman"/>
              <w:color w:val="0099FF"/>
              <w:sz w:val="22"/>
              <w:szCs w:val="22"/>
              <w:lang w:val="en"/>
            </w:rPr>
          </w:rPrChange>
        </w:rPr>
        <w:t>W3C, 2021</w:t>
      </w:r>
      <w:r>
        <w:rPr>
          <w:rFonts w:ascii="Times New Roman" w:eastAsia="Noto Sans CJK JP" w:hAnsi="Times New Roman" w:cs="Times New Roman"/>
          <w:sz w:val="22"/>
          <w:szCs w:val="22"/>
          <w:lang w:val="en"/>
        </w:rPr>
        <w:t>) in its popular web browser Chrome has raised an intensive controversy</w:t>
      </w:r>
      <w:r w:rsidR="00231C71">
        <w:rPr>
          <w:rFonts w:ascii="Times New Roman" w:eastAsia="Noto Sans CJK JP" w:hAnsi="Times New Roman" w:cs="Times New Roman"/>
          <w:sz w:val="22"/>
          <w:szCs w:val="22"/>
          <w:lang w:val="en"/>
        </w:rPr>
        <w:t xml:space="preserve"> </w:t>
      </w:r>
      <w:r>
        <w:rPr>
          <w:rFonts w:ascii="Times New Roman" w:eastAsia="Noto Sans CJK JP" w:hAnsi="Times New Roman" w:cs="Times New Roman"/>
          <w:sz w:val="22"/>
          <w:szCs w:val="22"/>
          <w:lang w:val="en"/>
        </w:rPr>
        <w:t>(</w:t>
      </w:r>
      <w:r>
        <w:rPr>
          <w:rFonts w:ascii="Times New Roman" w:eastAsia="Noto Sans CJK JP" w:hAnsi="Times New Roman" w:cs="Times New Roman"/>
          <w:color w:val="0000FF"/>
          <w:sz w:val="22"/>
          <w:szCs w:val="22"/>
          <w:lang w:val="en"/>
        </w:rPr>
        <w:t>Cyphers, 2021</w:t>
      </w:r>
      <w:r>
        <w:rPr>
          <w:rFonts w:ascii="Times New Roman" w:eastAsia="Noto Sans CJK JP" w:hAnsi="Times New Roman" w:cs="Times New Roman"/>
          <w:sz w:val="22"/>
          <w:szCs w:val="22"/>
          <w:lang w:val="en"/>
        </w:rPr>
        <w:t xml:space="preserve">) among </w:t>
      </w:r>
      <w:r w:rsidR="00D405F4">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Internet community and users, and its replacement instead of traditional cookies are recognized as the next strategic step of the advertisement giant towards personal identification against GDPR and further incoming privacy laws. As Google hypocritically clarifying the privacy-friendly policy adopted after the cookies fade </w:t>
      </w:r>
      <w:r w:rsidR="00E20BF1">
        <w:rPr>
          <w:rFonts w:ascii="Times New Roman" w:eastAsia="Noto Sans CJK JP" w:hAnsi="Times New Roman" w:cs="Times New Roman"/>
          <w:sz w:val="22"/>
          <w:szCs w:val="22"/>
          <w:lang w:val="en"/>
        </w:rPr>
        <w:t>out (</w:t>
      </w:r>
      <w:r>
        <w:rPr>
          <w:rFonts w:ascii="Times New Roman" w:eastAsia="Noto Sans CJK JP" w:hAnsi="Times New Roman" w:cs="Times New Roman"/>
          <w:color w:val="0000FF"/>
          <w:sz w:val="22"/>
          <w:szCs w:val="22"/>
          <w:lang w:val="en"/>
        </w:rPr>
        <w:t>Clark, 2021</w:t>
      </w:r>
      <w:r>
        <w:rPr>
          <w:rFonts w:ascii="Times New Roman" w:eastAsia="Noto Sans CJK JP" w:hAnsi="Times New Roman" w:cs="Times New Roman"/>
          <w:sz w:val="22"/>
          <w:szCs w:val="22"/>
          <w:lang w:val="en"/>
        </w:rPr>
        <w:t xml:space="preserve">), </w:t>
      </w:r>
      <w:r w:rsidR="00B2615D">
        <w:rPr>
          <w:rFonts w:ascii="Times New Roman" w:eastAsia="Noto Sans CJK JP" w:hAnsi="Times New Roman" w:cs="Times New Roman"/>
          <w:sz w:val="22"/>
          <w:szCs w:val="22"/>
          <w:lang w:val="en"/>
        </w:rPr>
        <w:t>it has</w:t>
      </w:r>
      <w:r>
        <w:rPr>
          <w:rFonts w:ascii="Times New Roman" w:eastAsia="Noto Sans CJK JP" w:hAnsi="Times New Roman" w:cs="Times New Roman"/>
          <w:sz w:val="22"/>
          <w:szCs w:val="22"/>
          <w:lang w:val="en"/>
        </w:rPr>
        <w:t xml:space="preserve"> been found that the proposed new tool is yet another tracking identifier, even more aggressive and gains more of your interests.</w:t>
      </w:r>
    </w:p>
    <w:p w14:paraId="77D31433" w14:textId="53BA352A" w:rsidR="00F53EC4" w:rsidRDefault="00F53EC4" w:rsidP="00F53EC4">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 xml:space="preserve">These efforts boycotting immoral and illegal data collection cannot be fruitless, and the Internet giants are not going to be tolerated and unlimited forever. Laws and regulations are to </w:t>
      </w:r>
      <w:r>
        <w:rPr>
          <w:rFonts w:ascii="Times New Roman" w:eastAsia="Noto Sans CJK JP" w:hAnsi="Times New Roman" w:cs="Times New Roman"/>
          <w:sz w:val="22"/>
          <w:szCs w:val="22"/>
          <w:lang w:val="en"/>
        </w:rPr>
        <w:lastRenderedPageBreak/>
        <w:t>be purposed. In 2020, the ever-so-strict law came ardently welcomed by the EU people, namely the GDPR (</w:t>
      </w:r>
      <w:r>
        <w:rPr>
          <w:rFonts w:ascii="Times New Roman" w:eastAsia="等线" w:hAnsi="Times New Roman" w:cs="Times New Roman"/>
          <w:color w:val="0000FF"/>
          <w:sz w:val="22"/>
          <w:szCs w:val="22"/>
          <w:shd w:val="clear" w:color="auto" w:fill="FFFFFF"/>
        </w:rPr>
        <w:t>Houser</w:t>
      </w:r>
      <w:r>
        <w:rPr>
          <w:rFonts w:ascii="Times New Roman" w:eastAsia="等线" w:hAnsi="Times New Roman" w:cs="Times New Roman"/>
          <w:color w:val="0000FF"/>
          <w:sz w:val="22"/>
          <w:szCs w:val="22"/>
          <w:shd w:val="clear" w:color="auto" w:fill="FFFFFF"/>
          <w:lang w:val="en"/>
        </w:rPr>
        <w:t xml:space="preserve"> and</w:t>
      </w:r>
      <w:r>
        <w:rPr>
          <w:rFonts w:ascii="Times New Roman" w:eastAsia="等线" w:hAnsi="Times New Roman" w:cs="Times New Roman"/>
          <w:color w:val="0000FF"/>
          <w:sz w:val="22"/>
          <w:szCs w:val="22"/>
          <w:shd w:val="clear" w:color="auto" w:fill="FFFFFF"/>
        </w:rPr>
        <w:t xml:space="preserve"> Voss, </w:t>
      </w:r>
      <w:r>
        <w:rPr>
          <w:rFonts w:ascii="Times New Roman" w:eastAsia="等线" w:hAnsi="Times New Roman" w:cs="Times New Roman"/>
          <w:color w:val="0000FF"/>
          <w:sz w:val="22"/>
          <w:szCs w:val="22"/>
          <w:shd w:val="clear" w:color="auto" w:fill="FFFFFF"/>
          <w:lang w:val="en"/>
        </w:rPr>
        <w:t>2018</w:t>
      </w:r>
      <w:r>
        <w:rPr>
          <w:rFonts w:ascii="Times New Roman" w:eastAsia="Noto Sans CJK JP" w:hAnsi="Times New Roman" w:cs="Times New Roman"/>
          <w:sz w:val="22"/>
          <w:szCs w:val="22"/>
          <w:lang w:val="en"/>
        </w:rPr>
        <w:t>), and it confined the casual and wild situation of the data collection, and soon it billed Google for a large sum of money up to 4% of the profit a year, namely 400 million euros</w:t>
      </w:r>
      <w:r>
        <w:rPr>
          <w:rFonts w:ascii="Times New Roman" w:eastAsia="Noto Sans CJK JP" w:hAnsi="Times New Roman" w:cs="Times New Roman" w:hint="eastAsia"/>
          <w:sz w:val="22"/>
          <w:szCs w:val="22"/>
          <w:lang w:val="en"/>
        </w:rPr>
        <w:t>.</w:t>
      </w:r>
      <w:r>
        <w:rPr>
          <w:rFonts w:ascii="Times New Roman" w:eastAsia="Noto Sans CJK JP" w:hAnsi="Times New Roman" w:cs="Times New Roman"/>
          <w:sz w:val="22"/>
          <w:szCs w:val="22"/>
          <w:lang w:val="en"/>
        </w:rPr>
        <w:t xml:space="preserve"> You may have noticed that recently the websites often inform you about the cookies they used and require your consent and acceptance, and this broad privacy enhancement is due to the tighten privacy policy adopted in the GDPR. The spirit of GDPR is the awareness and controllability, and the platforms and companies gathering information from the consumers </w:t>
      </w:r>
      <w:r w:rsidR="00C2372C">
        <w:rPr>
          <w:rFonts w:ascii="Times New Roman" w:eastAsia="Noto Sans CJK JP" w:hAnsi="Times New Roman" w:cs="Times New Roman"/>
          <w:sz w:val="22"/>
          <w:szCs w:val="22"/>
          <w:lang w:val="en"/>
        </w:rPr>
        <w:t>are</w:t>
      </w:r>
      <w:r>
        <w:rPr>
          <w:rFonts w:ascii="Times New Roman" w:eastAsia="Noto Sans CJK JP" w:hAnsi="Times New Roman" w:cs="Times New Roman"/>
          <w:sz w:val="22"/>
          <w:szCs w:val="22"/>
          <w:lang w:val="en"/>
        </w:rPr>
        <w:t xml:space="preserve"> obliged to explicitly display the data trackers to the user and allow the user to choose among them and offer the detailed list of the data collected if the user requires a transparency report, which makes a giant leap for mankind in the privacy protection aspect. Following the epochal proposal of GDPR as an exemplary attempt, the governments outside of </w:t>
      </w:r>
      <w:r w:rsidR="00C2372C">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EU </w:t>
      </w:r>
      <w:r w:rsidR="00C2372C">
        <w:rPr>
          <w:rFonts w:ascii="Times New Roman" w:eastAsia="Noto Sans CJK JP" w:hAnsi="Times New Roman" w:cs="Times New Roman"/>
          <w:sz w:val="22"/>
          <w:szCs w:val="22"/>
          <w:lang w:val="en"/>
        </w:rPr>
        <w:t>are</w:t>
      </w:r>
      <w:r>
        <w:rPr>
          <w:rFonts w:ascii="Times New Roman" w:eastAsia="Noto Sans CJK JP" w:hAnsi="Times New Roman" w:cs="Times New Roman"/>
          <w:sz w:val="22"/>
          <w:szCs w:val="22"/>
          <w:lang w:val="en"/>
        </w:rPr>
        <w:t xml:space="preserve"> also evaluating new data privacy laws.</w:t>
      </w:r>
      <w:r w:rsidR="00C2372C">
        <w:rPr>
          <w:rFonts w:ascii="Times New Roman" w:eastAsia="Noto Sans CJK JP" w:hAnsi="Times New Roman" w:cs="Times New Roman"/>
          <w:sz w:val="22"/>
          <w:szCs w:val="22"/>
          <w:lang w:val="en"/>
        </w:rPr>
        <w:t xml:space="preserve"> </w:t>
      </w:r>
      <w:del w:id="49" w:author="P Matt" w:date="2021-05-17T17:07:00Z">
        <w:r w:rsidDel="009C2B37">
          <w:rPr>
            <w:rFonts w:ascii="Times New Roman" w:eastAsia="Noto Sans CJK JP" w:hAnsi="Times New Roman" w:cs="Times New Roman"/>
            <w:sz w:val="22"/>
            <w:szCs w:val="22"/>
            <w:lang w:val="en"/>
          </w:rPr>
          <w:delText>(</w:delText>
        </w:r>
        <w:r w:rsidRPr="000F0A5B" w:rsidDel="009C2B37">
          <w:rPr>
            <w:rFonts w:ascii="Times New Roman" w:eastAsia="Noto Sans CJK JP" w:hAnsi="Times New Roman" w:cs="Times New Roman"/>
            <w:color w:val="00B0F0"/>
            <w:sz w:val="22"/>
            <w:szCs w:val="22"/>
            <w:lang w:val="en"/>
          </w:rPr>
          <w:delText>ref…</w:delText>
        </w:r>
        <w:r w:rsidDel="009C2B37">
          <w:rPr>
            <w:rFonts w:ascii="Times New Roman" w:eastAsia="Noto Sans CJK JP" w:hAnsi="Times New Roman" w:cs="Times New Roman"/>
            <w:sz w:val="22"/>
            <w:szCs w:val="22"/>
            <w:lang w:val="en"/>
          </w:rPr>
          <w:delText>)</w:delText>
        </w:r>
      </w:del>
    </w:p>
    <w:p w14:paraId="642E01E4" w14:textId="6CF26EB7" w:rsidR="00074DCD" w:rsidRDefault="00C2372C">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O</w:t>
      </w:r>
      <w:r w:rsidR="008859F8">
        <w:rPr>
          <w:rFonts w:ascii="Times New Roman" w:eastAsia="Noto Sans CJK JP" w:hAnsi="Times New Roman" w:cs="Times New Roman"/>
          <w:sz w:val="22"/>
          <w:szCs w:val="22"/>
          <w:lang w:val="en"/>
        </w:rPr>
        <w:t xml:space="preserve">n the other hand, the more data the companies store, the more </w:t>
      </w:r>
      <w:r w:rsidR="00D55C16">
        <w:rPr>
          <w:rFonts w:ascii="Times New Roman" w:eastAsia="Noto Sans CJK JP" w:hAnsi="Times New Roman" w:cs="Times New Roman"/>
          <w:sz w:val="22"/>
          <w:szCs w:val="22"/>
          <w:lang w:val="en"/>
        </w:rPr>
        <w:t>threat</w:t>
      </w:r>
      <w:r w:rsidR="008859F8">
        <w:rPr>
          <w:rFonts w:ascii="Times New Roman" w:eastAsia="Noto Sans CJK JP" w:hAnsi="Times New Roman" w:cs="Times New Roman"/>
          <w:sz w:val="22"/>
          <w:szCs w:val="22"/>
          <w:lang w:val="en"/>
        </w:rPr>
        <w:t xml:space="preserve"> your data is</w:t>
      </w:r>
      <w:r w:rsidR="0075741B">
        <w:rPr>
          <w:rFonts w:ascii="Times New Roman" w:eastAsia="Noto Sans CJK JP" w:hAnsi="Times New Roman" w:cs="Times New Roman"/>
          <w:sz w:val="22"/>
          <w:szCs w:val="22"/>
          <w:lang w:val="en"/>
        </w:rPr>
        <w:t xml:space="preserve"> under</w:t>
      </w:r>
      <w:r w:rsidR="008859F8">
        <w:rPr>
          <w:rFonts w:ascii="Times New Roman" w:eastAsia="Noto Sans CJK JP" w:hAnsi="Times New Roman" w:cs="Times New Roman"/>
          <w:sz w:val="22"/>
          <w:szCs w:val="22"/>
          <w:lang w:val="en"/>
        </w:rPr>
        <w:t xml:space="preserve">. Data </w:t>
      </w:r>
      <w:del w:id="50" w:author="P Matt" w:date="2021-05-17T16:02:00Z">
        <w:r w:rsidR="008859F8" w:rsidDel="006562F1">
          <w:rPr>
            <w:rFonts w:ascii="Times New Roman" w:eastAsia="Noto Sans CJK JP" w:hAnsi="Times New Roman" w:cs="Times New Roman"/>
            <w:sz w:val="22"/>
            <w:szCs w:val="22"/>
            <w:lang w:val="en"/>
          </w:rPr>
          <w:delText xml:space="preserve">leakage </w:delText>
        </w:r>
      </w:del>
      <w:ins w:id="51" w:author="P Matt" w:date="2021-05-17T16:02:00Z">
        <w:r w:rsidR="006562F1">
          <w:rPr>
            <w:rFonts w:ascii="Times New Roman" w:eastAsia="Noto Sans CJK JP" w:hAnsi="Times New Roman" w:cs="Times New Roman"/>
            <w:sz w:val="22"/>
            <w:szCs w:val="22"/>
            <w:lang w:val="en"/>
          </w:rPr>
          <w:t>breach</w:t>
        </w:r>
        <w:r w:rsidR="006562F1">
          <w:rPr>
            <w:rFonts w:ascii="Times New Roman" w:eastAsia="Noto Sans CJK JP" w:hAnsi="Times New Roman" w:cs="Times New Roman"/>
            <w:sz w:val="22"/>
            <w:szCs w:val="22"/>
            <w:lang w:val="en"/>
          </w:rPr>
          <w:t xml:space="preserve"> </w:t>
        </w:r>
      </w:ins>
      <w:r w:rsidR="008859F8">
        <w:rPr>
          <w:rFonts w:ascii="Times New Roman" w:eastAsia="Noto Sans CJK JP" w:hAnsi="Times New Roman" w:cs="Times New Roman"/>
          <w:sz w:val="22"/>
          <w:szCs w:val="22"/>
          <w:lang w:val="en"/>
        </w:rPr>
        <w:t>is the Achilles’ Heel of the massive data collection. Imagine the database of some third-party tracker providers is hacked and your data is exposed to the hackers or even the public, and such cases are</w:t>
      </w:r>
      <w:r w:rsidR="004F2FA6">
        <w:rPr>
          <w:rFonts w:ascii="Times New Roman" w:eastAsia="Noto Sans CJK JP" w:hAnsi="Times New Roman" w:cs="Times New Roman"/>
          <w:sz w:val="22"/>
          <w:szCs w:val="22"/>
          <w:lang w:val="en"/>
        </w:rPr>
        <w:t xml:space="preserve"> </w:t>
      </w:r>
      <w:proofErr w:type="gramStart"/>
      <w:r w:rsidR="008859F8">
        <w:rPr>
          <w:rFonts w:ascii="Times New Roman" w:eastAsia="Noto Sans CJK JP" w:hAnsi="Times New Roman" w:cs="Times New Roman"/>
          <w:sz w:val="22"/>
          <w:szCs w:val="22"/>
          <w:lang w:val="en"/>
        </w:rPr>
        <w:t>very common</w:t>
      </w:r>
      <w:proofErr w:type="gramEnd"/>
      <w:r w:rsidR="008859F8">
        <w:rPr>
          <w:rFonts w:ascii="Times New Roman" w:eastAsia="Noto Sans CJK JP" w:hAnsi="Times New Roman" w:cs="Times New Roman"/>
          <w:sz w:val="22"/>
          <w:szCs w:val="22"/>
          <w:lang w:val="en"/>
        </w:rPr>
        <w:t xml:space="preserve"> to a</w:t>
      </w:r>
      <w:r w:rsidR="009D192D">
        <w:rPr>
          <w:rFonts w:ascii="Times New Roman" w:eastAsia="Noto Sans CJK JP" w:hAnsi="Times New Roman" w:cs="Times New Roman"/>
          <w:sz w:val="22"/>
          <w:szCs w:val="22"/>
          <w:lang w:val="en"/>
        </w:rPr>
        <w:t>n</w:t>
      </w:r>
      <w:r w:rsidR="008859F8">
        <w:rPr>
          <w:rFonts w:ascii="Times New Roman" w:eastAsia="Noto Sans CJK JP" w:hAnsi="Times New Roman" w:cs="Times New Roman"/>
          <w:sz w:val="22"/>
          <w:szCs w:val="22"/>
          <w:lang w:val="en"/>
        </w:rPr>
        <w:t xml:space="preserve"> extent that, numerous zero-day back-doors and exploitation appear publicly per week and more privately utilized and traded on the vulnerability underground market (</w:t>
      </w:r>
      <w:proofErr w:type="spellStart"/>
      <w:r w:rsidR="008859F8">
        <w:rPr>
          <w:rFonts w:ascii="Times New Roman" w:eastAsia="Noto Sans CJK JP" w:hAnsi="Times New Roman" w:cs="Times New Roman"/>
          <w:color w:val="0000FF"/>
          <w:sz w:val="22"/>
          <w:szCs w:val="22"/>
          <w:lang w:val="en"/>
        </w:rPr>
        <w:t>Ablon</w:t>
      </w:r>
      <w:proofErr w:type="spellEnd"/>
      <w:r w:rsidR="008859F8">
        <w:rPr>
          <w:rFonts w:ascii="Times New Roman" w:eastAsia="Noto Sans CJK JP" w:hAnsi="Times New Roman" w:cs="Times New Roman"/>
          <w:color w:val="0000FF"/>
          <w:sz w:val="22"/>
          <w:szCs w:val="22"/>
          <w:lang w:val="en"/>
        </w:rPr>
        <w:t xml:space="preserve"> et al., 2014</w:t>
      </w:r>
      <w:r w:rsidR="008859F8">
        <w:rPr>
          <w:rFonts w:ascii="Times New Roman" w:eastAsia="Noto Sans CJK JP" w:hAnsi="Times New Roman" w:cs="Times New Roman"/>
          <w:sz w:val="22"/>
          <w:szCs w:val="22"/>
          <w:lang w:val="en"/>
        </w:rPr>
        <w:t xml:space="preserve">) and people heard about </w:t>
      </w:r>
      <w:r w:rsidR="009D192D">
        <w:rPr>
          <w:rFonts w:ascii="Times New Roman" w:eastAsia="Noto Sans CJK JP" w:hAnsi="Times New Roman" w:cs="Times New Roman"/>
          <w:sz w:val="22"/>
          <w:szCs w:val="22"/>
          <w:lang w:val="en"/>
        </w:rPr>
        <w:t>websites</w:t>
      </w:r>
      <w:r w:rsidR="002A2EF2">
        <w:rPr>
          <w:rFonts w:ascii="Times New Roman" w:eastAsia="Noto Sans CJK JP" w:hAnsi="Times New Roman" w:cs="Times New Roman"/>
          <w:sz w:val="22"/>
          <w:szCs w:val="22"/>
          <w:lang w:val="en"/>
        </w:rPr>
        <w:t>’</w:t>
      </w:r>
      <w:r w:rsidR="008859F8">
        <w:rPr>
          <w:rFonts w:ascii="Times New Roman" w:eastAsia="Noto Sans CJK JP" w:hAnsi="Times New Roman" w:cs="Times New Roman"/>
          <w:sz w:val="22"/>
          <w:szCs w:val="22"/>
          <w:lang w:val="en"/>
        </w:rPr>
        <w:t xml:space="preserve"> database leak more than once a month</w:t>
      </w:r>
      <w:r w:rsidR="007A7547">
        <w:rPr>
          <w:rFonts w:ascii="Times New Roman" w:eastAsia="Noto Sans CJK JP" w:hAnsi="Times New Roman" w:cs="Times New Roman"/>
          <w:sz w:val="22"/>
          <w:szCs w:val="22"/>
          <w:lang w:val="en"/>
        </w:rPr>
        <w:t xml:space="preserve">. </w:t>
      </w:r>
      <w:r w:rsidR="008859F8">
        <w:rPr>
          <w:rFonts w:ascii="Times New Roman" w:eastAsia="Noto Sans CJK JP" w:hAnsi="Times New Roman" w:cs="Times New Roman"/>
          <w:sz w:val="22"/>
          <w:szCs w:val="22"/>
          <w:lang w:val="en"/>
        </w:rPr>
        <w:t xml:space="preserve">Also given the condition that your data is gathered in detail and these data is stored very “safely”, that the cloud storage is dispensed in several backup data centers, your data is however under real risk not from the data loss but the vulnerability from vicious hackers, and the more backup copies they store, the more prone to leak your data is. </w:t>
      </w:r>
      <w:r w:rsidR="005858E2">
        <w:rPr>
          <w:rFonts w:ascii="Times New Roman" w:eastAsia="Noto Sans CJK JP" w:hAnsi="Times New Roman" w:cs="Times New Roman"/>
          <w:sz w:val="22"/>
          <w:szCs w:val="22"/>
          <w:lang w:val="en"/>
        </w:rPr>
        <w:t>And s</w:t>
      </w:r>
      <w:r w:rsidR="008859F8">
        <w:rPr>
          <w:rFonts w:ascii="Times New Roman" w:eastAsia="Noto Sans CJK JP" w:hAnsi="Times New Roman" w:cs="Times New Roman"/>
          <w:sz w:val="22"/>
          <w:szCs w:val="22"/>
          <w:lang w:val="en"/>
        </w:rPr>
        <w:t xml:space="preserve">uch </w:t>
      </w:r>
      <w:del w:id="52" w:author="P Matt" w:date="2021-05-17T16:02:00Z">
        <w:r w:rsidR="008859F8" w:rsidDel="006562F1">
          <w:rPr>
            <w:rFonts w:ascii="Times New Roman" w:eastAsia="Noto Sans CJK JP" w:hAnsi="Times New Roman" w:cs="Times New Roman"/>
            <w:sz w:val="22"/>
            <w:szCs w:val="22"/>
            <w:lang w:val="en"/>
          </w:rPr>
          <w:delText>leak</w:delText>
        </w:r>
        <w:r w:rsidR="001D5988" w:rsidDel="006562F1">
          <w:rPr>
            <w:rFonts w:ascii="Times New Roman" w:eastAsia="Noto Sans CJK JP" w:hAnsi="Times New Roman" w:cs="Times New Roman"/>
            <w:sz w:val="22"/>
            <w:szCs w:val="22"/>
            <w:lang w:val="en"/>
          </w:rPr>
          <w:delText>ages</w:delText>
        </w:r>
        <w:r w:rsidR="008859F8" w:rsidDel="006562F1">
          <w:rPr>
            <w:rFonts w:ascii="Times New Roman" w:eastAsia="Noto Sans CJK JP" w:hAnsi="Times New Roman" w:cs="Times New Roman"/>
            <w:sz w:val="22"/>
            <w:szCs w:val="22"/>
            <w:lang w:val="en"/>
          </w:rPr>
          <w:delText xml:space="preserve"> </w:delText>
        </w:r>
      </w:del>
      <w:ins w:id="53" w:author="P Matt" w:date="2021-05-17T16:02:00Z">
        <w:r w:rsidR="006562F1">
          <w:rPr>
            <w:rFonts w:ascii="Times New Roman" w:eastAsia="Noto Sans CJK JP" w:hAnsi="Times New Roman" w:cs="Times New Roman"/>
            <w:sz w:val="22"/>
            <w:szCs w:val="22"/>
            <w:lang w:val="en"/>
          </w:rPr>
          <w:t>breach</w:t>
        </w:r>
        <w:r w:rsidR="006562F1">
          <w:rPr>
            <w:rFonts w:ascii="Times New Roman" w:eastAsia="Noto Sans CJK JP" w:hAnsi="Times New Roman" w:cs="Times New Roman"/>
            <w:sz w:val="22"/>
            <w:szCs w:val="22"/>
            <w:lang w:val="en"/>
          </w:rPr>
          <w:t xml:space="preserve"> </w:t>
        </w:r>
      </w:ins>
      <w:r w:rsidR="008859F8">
        <w:rPr>
          <w:rFonts w:ascii="Times New Roman" w:eastAsia="Noto Sans CJK JP" w:hAnsi="Times New Roman" w:cs="Times New Roman"/>
          <w:sz w:val="22"/>
          <w:szCs w:val="22"/>
          <w:lang w:val="en"/>
        </w:rPr>
        <w:t xml:space="preserve">are so common that a database </w:t>
      </w:r>
      <w:r w:rsidR="002249F6">
        <w:rPr>
          <w:rFonts w:ascii="Times New Roman" w:eastAsia="Noto Sans CJK JP" w:hAnsi="Times New Roman" w:cs="Times New Roman"/>
          <w:sz w:val="22"/>
          <w:szCs w:val="22"/>
          <w:lang w:val="en"/>
        </w:rPr>
        <w:t xml:space="preserve">consisting of over </w:t>
      </w:r>
      <w:r w:rsidR="00A023B4">
        <w:rPr>
          <w:rFonts w:ascii="Times New Roman" w:eastAsia="Noto Sans CJK JP" w:hAnsi="Times New Roman" w:cs="Times New Roman"/>
          <w:sz w:val="22"/>
          <w:szCs w:val="22"/>
          <w:lang w:val="en"/>
        </w:rPr>
        <w:t>500 website</w:t>
      </w:r>
      <w:r w:rsidR="002249F6">
        <w:rPr>
          <w:rFonts w:ascii="Times New Roman" w:eastAsia="Noto Sans CJK JP" w:hAnsi="Times New Roman" w:cs="Times New Roman"/>
          <w:sz w:val="22"/>
          <w:szCs w:val="22"/>
          <w:lang w:val="en"/>
        </w:rPr>
        <w:t xml:space="preserve"> leaks</w:t>
      </w:r>
      <w:r w:rsidR="007A7547">
        <w:rPr>
          <w:rFonts w:ascii="Times New Roman" w:eastAsia="Noto Sans CJK JP" w:hAnsi="Times New Roman" w:cs="Times New Roman"/>
          <w:sz w:val="22"/>
          <w:szCs w:val="22"/>
          <w:lang w:val="en"/>
        </w:rPr>
        <w:t xml:space="preserve">, including the recent leak from Facebook of </w:t>
      </w:r>
      <w:r w:rsidR="007A7547" w:rsidRPr="00DA7C1B">
        <w:rPr>
          <w:rFonts w:ascii="Times New Roman" w:hAnsi="Times New Roman" w:cs="Times New Roman"/>
          <w:sz w:val="22"/>
          <w:szCs w:val="22"/>
        </w:rPr>
        <w:t xml:space="preserve">509,458,528 </w:t>
      </w:r>
      <w:r w:rsidR="007A7547" w:rsidRPr="00DA7C1B">
        <w:rPr>
          <w:rFonts w:ascii="Times New Roman" w:eastAsia="Noto Sans CJK JP" w:hAnsi="Times New Roman" w:cs="Times New Roman"/>
          <w:sz w:val="22"/>
          <w:szCs w:val="22"/>
          <w:lang w:val="en"/>
        </w:rPr>
        <w:t>account</w:t>
      </w:r>
      <w:r w:rsidR="007A7547">
        <w:rPr>
          <w:rFonts w:ascii="Times New Roman" w:eastAsia="Noto Sans CJK JP" w:hAnsi="Times New Roman" w:cs="Times New Roman"/>
          <w:sz w:val="22"/>
          <w:szCs w:val="22"/>
          <w:lang w:val="en"/>
        </w:rPr>
        <w:t xml:space="preserve"> info.</w:t>
      </w:r>
      <w:r w:rsidR="00A023B4">
        <w:rPr>
          <w:rFonts w:ascii="Times New Roman" w:eastAsia="Noto Sans CJK JP" w:hAnsi="Times New Roman" w:cs="Times New Roman"/>
          <w:sz w:val="22"/>
          <w:szCs w:val="22"/>
          <w:lang w:val="en"/>
        </w:rPr>
        <w:t xml:space="preserve">, is </w:t>
      </w:r>
      <w:r w:rsidR="008859F8">
        <w:rPr>
          <w:rFonts w:ascii="Times New Roman" w:eastAsia="Noto Sans CJK JP" w:hAnsi="Times New Roman" w:cs="Times New Roman"/>
          <w:sz w:val="22"/>
          <w:szCs w:val="22"/>
          <w:lang w:val="en"/>
        </w:rPr>
        <w:t>built to record known password leaks to remind users whether their password has been compromised (</w:t>
      </w:r>
      <w:r w:rsidR="008859F8">
        <w:rPr>
          <w:rFonts w:ascii="Times New Roman" w:eastAsia="Noto Sans CJK JP" w:hAnsi="Times New Roman" w:cs="Times New Roman"/>
          <w:color w:val="0000FF"/>
          <w:sz w:val="22"/>
          <w:szCs w:val="22"/>
          <w:lang w:val="en"/>
        </w:rPr>
        <w:t>Hunt, n. d.</w:t>
      </w:r>
      <w:r w:rsidR="008859F8">
        <w:rPr>
          <w:rFonts w:ascii="Times New Roman" w:eastAsia="Noto Sans CJK JP" w:hAnsi="Times New Roman" w:cs="Times New Roman"/>
          <w:sz w:val="22"/>
          <w:szCs w:val="22"/>
          <w:lang w:val="en"/>
        </w:rPr>
        <w:t>), and an illegitimate industry that involves selling leaked personal data has emerged and long persisted in China as reported (</w:t>
      </w:r>
      <w:r w:rsidR="008859F8">
        <w:rPr>
          <w:rFonts w:ascii="Times New Roman" w:eastAsia="Noto Sans CJK JP" w:hAnsi="Times New Roman" w:cs="Times New Roman"/>
          <w:color w:val="0000FF"/>
          <w:sz w:val="22"/>
          <w:szCs w:val="22"/>
          <w:lang w:val="en"/>
        </w:rPr>
        <w:t>Zhang et al., 2021</w:t>
      </w:r>
      <w:r w:rsidR="008859F8">
        <w:rPr>
          <w:rFonts w:ascii="Times New Roman" w:eastAsia="Noto Sans CJK JP" w:hAnsi="Times New Roman" w:cs="Times New Roman"/>
          <w:sz w:val="22"/>
          <w:szCs w:val="22"/>
          <w:lang w:val="en"/>
        </w:rPr>
        <w:t>).</w:t>
      </w:r>
      <w:r w:rsidR="00F3670E">
        <w:rPr>
          <w:rFonts w:ascii="Times New Roman" w:eastAsia="Noto Sans CJK JP" w:hAnsi="Times New Roman" w:cs="Times New Roman"/>
          <w:sz w:val="22"/>
          <w:szCs w:val="22"/>
          <w:lang w:val="en"/>
        </w:rPr>
        <w:t xml:space="preserve"> </w:t>
      </w:r>
      <w:r w:rsidR="004B3AF3">
        <w:rPr>
          <w:rFonts w:ascii="Times New Roman" w:eastAsia="Noto Sans CJK JP" w:hAnsi="Times New Roman" w:cs="Times New Roman"/>
          <w:sz w:val="22"/>
          <w:szCs w:val="22"/>
          <w:lang w:val="en"/>
        </w:rPr>
        <w:t xml:space="preserve">Laws </w:t>
      </w:r>
      <w:r w:rsidR="006C32BE">
        <w:rPr>
          <w:rFonts w:ascii="Times New Roman" w:eastAsia="Noto Sans CJK JP" w:hAnsi="Times New Roman" w:cs="Times New Roman"/>
          <w:sz w:val="22"/>
          <w:szCs w:val="22"/>
          <w:lang w:val="en"/>
        </w:rPr>
        <w:t xml:space="preserve">and regulations </w:t>
      </w:r>
      <w:r w:rsidR="004B3AF3">
        <w:rPr>
          <w:rFonts w:ascii="Times New Roman" w:eastAsia="Noto Sans CJK JP" w:hAnsi="Times New Roman" w:cs="Times New Roman"/>
          <w:sz w:val="22"/>
          <w:szCs w:val="22"/>
          <w:lang w:val="en"/>
        </w:rPr>
        <w:t>against th</w:t>
      </w:r>
      <w:r w:rsidR="00D55C16">
        <w:rPr>
          <w:rFonts w:ascii="Times New Roman" w:eastAsia="Noto Sans CJK JP" w:hAnsi="Times New Roman" w:cs="Times New Roman"/>
          <w:sz w:val="22"/>
          <w:szCs w:val="22"/>
          <w:lang w:val="en"/>
        </w:rPr>
        <w:t xml:space="preserve">e </w:t>
      </w:r>
      <w:r w:rsidR="004B3AF3">
        <w:rPr>
          <w:rFonts w:ascii="Times New Roman" w:eastAsia="Noto Sans CJK JP" w:hAnsi="Times New Roman" w:cs="Times New Roman"/>
          <w:sz w:val="22"/>
          <w:szCs w:val="22"/>
          <w:lang w:val="en"/>
        </w:rPr>
        <w:t xml:space="preserve">underground market of data collected </w:t>
      </w:r>
      <w:r w:rsidR="005858E2">
        <w:rPr>
          <w:rFonts w:ascii="Times New Roman" w:eastAsia="Noto Sans CJK JP" w:hAnsi="Times New Roman" w:cs="Times New Roman"/>
          <w:sz w:val="22"/>
          <w:szCs w:val="22"/>
          <w:lang w:val="en"/>
        </w:rPr>
        <w:t>are</w:t>
      </w:r>
      <w:r w:rsidR="006C32BE">
        <w:rPr>
          <w:rFonts w:ascii="Times New Roman" w:eastAsia="Noto Sans CJK JP" w:hAnsi="Times New Roman" w:cs="Times New Roman"/>
          <w:sz w:val="22"/>
          <w:szCs w:val="22"/>
          <w:lang w:val="en"/>
        </w:rPr>
        <w:t xml:space="preserve"> yet</w:t>
      </w:r>
      <w:r w:rsidR="00432F80">
        <w:rPr>
          <w:rFonts w:ascii="Times New Roman" w:eastAsia="Noto Sans CJK JP" w:hAnsi="Times New Roman" w:cs="Times New Roman"/>
          <w:sz w:val="22"/>
          <w:szCs w:val="22"/>
          <w:lang w:val="en"/>
        </w:rPr>
        <w:t xml:space="preserve"> </w:t>
      </w:r>
      <w:r w:rsidR="006C32BE">
        <w:rPr>
          <w:rFonts w:ascii="Times New Roman" w:eastAsia="Noto Sans CJK JP" w:hAnsi="Times New Roman" w:cs="Times New Roman"/>
          <w:sz w:val="22"/>
          <w:szCs w:val="22"/>
          <w:lang w:val="en"/>
        </w:rPr>
        <w:t>necessary</w:t>
      </w:r>
      <w:r w:rsidR="00432F80">
        <w:rPr>
          <w:rFonts w:ascii="Times New Roman" w:eastAsia="Noto Sans CJK JP" w:hAnsi="Times New Roman" w:cs="Times New Roman"/>
          <w:sz w:val="22"/>
          <w:szCs w:val="22"/>
          <w:lang w:val="en"/>
        </w:rPr>
        <w:t xml:space="preserve"> to</w:t>
      </w:r>
      <w:ins w:id="54" w:author="P Matt" w:date="2021-05-17T16:10:00Z">
        <w:r w:rsidR="00367246">
          <w:rPr>
            <w:rFonts w:ascii="Times New Roman" w:eastAsia="Noto Sans CJK JP" w:hAnsi="Times New Roman" w:cs="Times New Roman"/>
            <w:sz w:val="22"/>
            <w:szCs w:val="22"/>
            <w:lang w:val="en"/>
          </w:rPr>
          <w:t xml:space="preserve"> the</w:t>
        </w:r>
      </w:ins>
      <w:r w:rsidR="00432F80">
        <w:rPr>
          <w:rFonts w:ascii="Times New Roman" w:eastAsia="Noto Sans CJK JP" w:hAnsi="Times New Roman" w:cs="Times New Roman"/>
          <w:sz w:val="22"/>
          <w:szCs w:val="22"/>
          <w:lang w:val="en"/>
        </w:rPr>
        <w:t xml:space="preserve"> victims of data leaks.</w:t>
      </w:r>
      <w:r w:rsidR="004B3AF3">
        <w:rPr>
          <w:rFonts w:ascii="Times New Roman" w:eastAsia="Noto Sans CJK JP" w:hAnsi="Times New Roman" w:cs="Times New Roman"/>
          <w:sz w:val="22"/>
          <w:szCs w:val="22"/>
          <w:lang w:val="en"/>
        </w:rPr>
        <w:t xml:space="preserve"> </w:t>
      </w:r>
      <w:r w:rsidR="0090309E">
        <w:rPr>
          <w:rFonts w:ascii="Times New Roman" w:eastAsia="Noto Sans CJK JP" w:hAnsi="Times New Roman" w:cs="Times New Roman"/>
          <w:sz w:val="22"/>
          <w:szCs w:val="22"/>
          <w:lang w:val="en"/>
        </w:rPr>
        <w:t xml:space="preserve"> </w:t>
      </w:r>
    </w:p>
    <w:p w14:paraId="642E01E9" w14:textId="34412C35" w:rsidR="00074DCD" w:rsidRDefault="00F53AF8">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 xml:space="preserve">For advertisement service </w:t>
      </w:r>
      <w:r w:rsidR="00EF2E12">
        <w:rPr>
          <w:rFonts w:ascii="Times New Roman" w:eastAsia="Noto Sans CJK JP" w:hAnsi="Times New Roman" w:cs="Times New Roman"/>
          <w:sz w:val="22"/>
          <w:szCs w:val="22"/>
          <w:lang w:val="en"/>
        </w:rPr>
        <w:t>providers (</w:t>
      </w:r>
      <w:r>
        <w:rPr>
          <w:rFonts w:ascii="Times New Roman" w:eastAsia="Noto Sans CJK JP" w:hAnsi="Times New Roman" w:cs="Times New Roman"/>
          <w:sz w:val="22"/>
          <w:szCs w:val="22"/>
          <w:lang w:val="en"/>
        </w:rPr>
        <w:t>e.g., Google, Facebook</w:t>
      </w:r>
      <w:r w:rsidR="007A7547">
        <w:rPr>
          <w:rFonts w:ascii="Times New Roman" w:eastAsia="Noto Sans CJK JP" w:hAnsi="Times New Roman" w:cs="Times New Roman"/>
          <w:sz w:val="22"/>
          <w:szCs w:val="22"/>
          <w:lang w:val="en"/>
        </w:rPr>
        <w:t>,</w:t>
      </w:r>
      <w:r>
        <w:rPr>
          <w:rFonts w:ascii="Times New Roman" w:eastAsia="Noto Sans CJK JP" w:hAnsi="Times New Roman" w:cs="Times New Roman"/>
          <w:sz w:val="22"/>
          <w:szCs w:val="22"/>
          <w:lang w:val="en"/>
        </w:rPr>
        <w:t xml:space="preserve"> etc.), data is money and therefore forms a market and industry</w:t>
      </w:r>
      <w:ins w:id="55" w:author="P Matt" w:date="2021-05-17T16:10:00Z">
        <w:r w:rsidR="00686C4F">
          <w:rPr>
            <w:rFonts w:ascii="Times New Roman" w:eastAsia="Noto Sans CJK JP" w:hAnsi="Times New Roman" w:cs="Times New Roman"/>
            <w:sz w:val="22"/>
            <w:szCs w:val="22"/>
            <w:lang w:val="en"/>
          </w:rPr>
          <w:t xml:space="preserve"> and thereby </w:t>
        </w:r>
      </w:ins>
      <w:ins w:id="56" w:author="P Matt" w:date="2021-05-17T16:11:00Z">
        <w:r w:rsidR="00686C4F">
          <w:rPr>
            <w:rFonts w:ascii="Times New Roman" w:eastAsia="Noto Sans CJK JP" w:hAnsi="Times New Roman" w:cs="Times New Roman"/>
            <w:sz w:val="22"/>
            <w:szCs w:val="22"/>
            <w:lang w:val="en"/>
          </w:rPr>
          <w:t>monop</w:t>
        </w:r>
        <w:r w:rsidR="002029DF">
          <w:rPr>
            <w:rFonts w:ascii="Times New Roman" w:eastAsia="Noto Sans CJK JP" w:hAnsi="Times New Roman" w:cs="Times New Roman"/>
            <w:sz w:val="22"/>
            <w:szCs w:val="22"/>
            <w:lang w:val="en"/>
          </w:rPr>
          <w:t>ol</w:t>
        </w:r>
        <w:r w:rsidR="00686C4F">
          <w:rPr>
            <w:rFonts w:ascii="Times New Roman" w:eastAsia="Noto Sans CJK JP" w:hAnsi="Times New Roman" w:cs="Times New Roman"/>
            <w:sz w:val="22"/>
            <w:szCs w:val="22"/>
            <w:lang w:val="en"/>
          </w:rPr>
          <w:t>y emerge</w:t>
        </w:r>
        <w:r w:rsidR="00B66085">
          <w:rPr>
            <w:rFonts w:ascii="Times New Roman" w:eastAsia="Noto Sans CJK JP" w:hAnsi="Times New Roman" w:cs="Times New Roman"/>
            <w:sz w:val="22"/>
            <w:szCs w:val="22"/>
            <w:lang w:val="en"/>
          </w:rPr>
          <w:t>s</w:t>
        </w:r>
      </w:ins>
      <w:r>
        <w:rPr>
          <w:rFonts w:ascii="Times New Roman" w:eastAsia="Noto Sans CJK JP" w:hAnsi="Times New Roman" w:cs="Times New Roman"/>
          <w:sz w:val="22"/>
          <w:szCs w:val="22"/>
          <w:lang w:val="en"/>
        </w:rPr>
        <w:t xml:space="preserve">. If there is business unsupervised, there will be dominance, and if there is a market unsupervised, there shall be an antitrust law to limit the wild growth of capital. </w:t>
      </w:r>
      <w:r w:rsidR="007A7547">
        <w:rPr>
          <w:rFonts w:ascii="Times New Roman" w:eastAsia="Noto Sans CJK JP" w:hAnsi="Times New Roman" w:cs="Times New Roman"/>
          <w:sz w:val="22"/>
          <w:szCs w:val="22"/>
          <w:lang w:val="en"/>
        </w:rPr>
        <w:t>Data privacy laws</w:t>
      </w:r>
      <w:r>
        <w:rPr>
          <w:rFonts w:ascii="Times New Roman" w:eastAsia="Noto Sans CJK JP" w:hAnsi="Times New Roman" w:cs="Times New Roman"/>
          <w:sz w:val="22"/>
          <w:szCs w:val="22"/>
          <w:lang w:val="en"/>
        </w:rPr>
        <w:t xml:space="preserve"> </w:t>
      </w:r>
      <w:r w:rsidR="007A7547">
        <w:rPr>
          <w:rFonts w:ascii="Times New Roman" w:eastAsia="Noto Sans CJK JP" w:hAnsi="Times New Roman" w:cs="Times New Roman"/>
          <w:sz w:val="22"/>
          <w:szCs w:val="22"/>
          <w:lang w:val="en"/>
        </w:rPr>
        <w:t xml:space="preserve">take </w:t>
      </w:r>
      <w:r>
        <w:rPr>
          <w:rFonts w:ascii="Times New Roman" w:eastAsia="Noto Sans CJK JP" w:hAnsi="Times New Roman" w:cs="Times New Roman"/>
          <w:sz w:val="22"/>
          <w:szCs w:val="22"/>
          <w:lang w:val="en"/>
        </w:rPr>
        <w:t>care</w:t>
      </w:r>
      <w:r w:rsidR="007A7547">
        <w:rPr>
          <w:rFonts w:ascii="Times New Roman" w:eastAsia="Noto Sans CJK JP" w:hAnsi="Times New Roman" w:cs="Times New Roman"/>
          <w:sz w:val="22"/>
          <w:szCs w:val="22"/>
          <w:lang w:val="en"/>
        </w:rPr>
        <w:t xml:space="preserve"> of</w:t>
      </w:r>
      <w:r>
        <w:rPr>
          <w:rFonts w:ascii="Times New Roman" w:eastAsia="Noto Sans CJK JP" w:hAnsi="Times New Roman" w:cs="Times New Roman"/>
          <w:sz w:val="22"/>
          <w:szCs w:val="22"/>
          <w:lang w:val="en"/>
        </w:rPr>
        <w:t xml:space="preserve"> you in the individual aspect, as the competition laws review this problem </w:t>
      </w:r>
      <w:r w:rsidR="007A7547">
        <w:rPr>
          <w:rFonts w:ascii="Times New Roman" w:eastAsia="Noto Sans CJK JP" w:hAnsi="Times New Roman" w:cs="Times New Roman"/>
          <w:sz w:val="22"/>
          <w:szCs w:val="22"/>
          <w:lang w:val="en"/>
        </w:rPr>
        <w:t>from</w:t>
      </w:r>
      <w:r>
        <w:rPr>
          <w:rFonts w:ascii="Times New Roman" w:eastAsia="Noto Sans CJK JP" w:hAnsi="Times New Roman" w:cs="Times New Roman"/>
          <w:sz w:val="22"/>
          <w:szCs w:val="22"/>
          <w:lang w:val="en"/>
        </w:rPr>
        <w:t xml:space="preserve"> the perspective of inappropriate conditions in </w:t>
      </w:r>
      <w:r w:rsidR="007A7547">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business. Robertson analyzed the massive and overdone gathering of personal information, in a perspective of not the conventional data privacy protection law but the competition law of </w:t>
      </w:r>
      <w:r w:rsidR="007A7547">
        <w:rPr>
          <w:rFonts w:ascii="Times New Roman" w:eastAsia="Noto Sans CJK JP" w:hAnsi="Times New Roman" w:cs="Times New Roman"/>
          <w:sz w:val="22"/>
          <w:szCs w:val="22"/>
          <w:lang w:val="en"/>
        </w:rPr>
        <w:t xml:space="preserve">the </w:t>
      </w:r>
      <w:r w:rsidR="00EF2E12">
        <w:rPr>
          <w:rFonts w:ascii="Times New Roman" w:eastAsia="Noto Sans CJK JP" w:hAnsi="Times New Roman" w:cs="Times New Roman"/>
          <w:sz w:val="22"/>
          <w:szCs w:val="22"/>
          <w:lang w:val="en"/>
        </w:rPr>
        <w:t>EU (</w:t>
      </w:r>
      <w:r>
        <w:rPr>
          <w:rFonts w:ascii="Times New Roman" w:eastAsia="Noto Sans CJK JP" w:hAnsi="Times New Roman" w:cs="Times New Roman"/>
          <w:color w:val="0000FF"/>
          <w:sz w:val="22"/>
          <w:szCs w:val="22"/>
          <w:lang w:val="en"/>
        </w:rPr>
        <w:t>Robertson, 2020</w:t>
      </w:r>
      <w:r>
        <w:rPr>
          <w:rFonts w:ascii="Times New Roman" w:eastAsia="Noto Sans CJK JP" w:hAnsi="Times New Roman" w:cs="Times New Roman"/>
          <w:sz w:val="22"/>
          <w:szCs w:val="22"/>
          <w:lang w:val="en"/>
        </w:rPr>
        <w:t>). To apply antitrust concerns</w:t>
      </w:r>
      <w:r w:rsidR="00EF2E12">
        <w:rPr>
          <w:rFonts w:ascii="Times New Roman" w:eastAsia="Noto Sans CJK JP" w:hAnsi="Times New Roman" w:cs="Times New Roman"/>
          <w:sz w:val="22"/>
          <w:szCs w:val="22"/>
          <w:lang w:val="en"/>
        </w:rPr>
        <w:t>,</w:t>
      </w:r>
      <w:r>
        <w:rPr>
          <w:rFonts w:ascii="Times New Roman" w:eastAsia="Noto Sans CJK JP" w:hAnsi="Times New Roman" w:cs="Times New Roman"/>
          <w:sz w:val="22"/>
          <w:szCs w:val="22"/>
          <w:lang w:val="en"/>
        </w:rPr>
        <w:t xml:space="preserve"> </w:t>
      </w:r>
      <w:r w:rsidR="00EF2E12">
        <w:rPr>
          <w:rFonts w:ascii="Times New Roman" w:eastAsia="Noto Sans CJK JP" w:hAnsi="Times New Roman" w:cs="Times New Roman"/>
          <w:sz w:val="22"/>
          <w:szCs w:val="22"/>
          <w:lang w:val="en"/>
        </w:rPr>
        <w:t xml:space="preserve">later </w:t>
      </w:r>
      <w:r>
        <w:rPr>
          <w:rFonts w:ascii="Times New Roman" w:eastAsia="Noto Sans CJK JP" w:hAnsi="Times New Roman" w:cs="Times New Roman"/>
          <w:sz w:val="22"/>
          <w:szCs w:val="22"/>
          <w:lang w:val="en"/>
        </w:rPr>
        <w:t xml:space="preserve">he justified the definition of </w:t>
      </w:r>
      <w:r w:rsidR="007A7547">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data market, emphasizing the monetary value, although the standard of which is vague for personal data. Following his discussion, the excessive data collection could therefore be interpreted as an abuse of monopoly in a way of either an inappropriate price (in the way of monetized collected data) of products exceeding the actual efficacy of the product or unfair trading condition triggered by the additional data exclusive to the competitors. </w:t>
      </w:r>
      <w:ins w:id="57" w:author="P Matt" w:date="2021-05-17T16:04:00Z">
        <w:r w:rsidR="00977DF4">
          <w:rPr>
            <w:rFonts w:ascii="Times New Roman" w:eastAsia="Noto Sans CJK JP" w:hAnsi="Times New Roman" w:cs="Times New Roman"/>
            <w:sz w:val="22"/>
            <w:szCs w:val="22"/>
            <w:lang w:val="en"/>
          </w:rPr>
          <w:t xml:space="preserve">Yet there is another </w:t>
        </w:r>
      </w:ins>
      <w:ins w:id="58" w:author="P Matt" w:date="2021-05-17T16:05:00Z">
        <w:r w:rsidR="00566D48">
          <w:rPr>
            <w:rFonts w:ascii="Times New Roman" w:eastAsia="Noto Sans CJK JP" w:hAnsi="Times New Roman" w:cs="Times New Roman"/>
            <w:sz w:val="22"/>
            <w:szCs w:val="22"/>
            <w:lang w:val="en"/>
          </w:rPr>
          <w:t xml:space="preserve">noteworthy dominance in China, </w:t>
        </w:r>
        <w:r w:rsidR="00566D48">
          <w:rPr>
            <w:rFonts w:ascii="Times New Roman" w:eastAsia="Noto Sans CJK JP" w:hAnsi="Times New Roman" w:cs="Times New Roman"/>
            <w:sz w:val="22"/>
            <w:szCs w:val="22"/>
            <w:lang w:val="en"/>
          </w:rPr>
          <w:t>of the novel ability to collect data from the IP (Intellectual Property)</w:t>
        </w:r>
      </w:ins>
      <w:ins w:id="59" w:author="P Matt" w:date="2021-05-17T16:06:00Z">
        <w:r w:rsidR="007C2F47">
          <w:rPr>
            <w:rFonts w:ascii="Times New Roman" w:eastAsia="Noto Sans CJK JP" w:hAnsi="Times New Roman" w:cs="Times New Roman"/>
            <w:sz w:val="22"/>
            <w:szCs w:val="22"/>
            <w:lang w:val="en"/>
          </w:rPr>
          <w:t xml:space="preserve"> and online community</w:t>
        </w:r>
      </w:ins>
      <w:ins w:id="60" w:author="P Matt" w:date="2021-05-17T16:05:00Z">
        <w:r w:rsidR="00566D48">
          <w:rPr>
            <w:rFonts w:ascii="Times New Roman" w:eastAsia="Noto Sans CJK JP" w:hAnsi="Times New Roman" w:cs="Times New Roman"/>
            <w:sz w:val="22"/>
            <w:szCs w:val="22"/>
            <w:lang w:val="en"/>
          </w:rPr>
          <w:t xml:space="preserve"> in their control, except the </w:t>
        </w:r>
        <w:proofErr w:type="gramStart"/>
        <w:r w:rsidR="00566D48">
          <w:rPr>
            <w:rFonts w:ascii="Times New Roman" w:eastAsia="Noto Sans CJK JP" w:hAnsi="Times New Roman" w:cs="Times New Roman"/>
            <w:sz w:val="22"/>
            <w:szCs w:val="22"/>
            <w:lang w:val="en"/>
          </w:rPr>
          <w:t>aforementioned dominance</w:t>
        </w:r>
        <w:proofErr w:type="gramEnd"/>
        <w:r w:rsidR="00566D48">
          <w:rPr>
            <w:rFonts w:ascii="Times New Roman" w:eastAsia="Noto Sans CJK JP" w:hAnsi="Times New Roman" w:cs="Times New Roman"/>
            <w:sz w:val="22"/>
            <w:szCs w:val="22"/>
            <w:lang w:val="en"/>
          </w:rPr>
          <w:t xml:space="preserve"> of unfair price and trade condition. </w:t>
        </w:r>
      </w:ins>
      <w:r>
        <w:rPr>
          <w:rFonts w:ascii="Times New Roman" w:eastAsia="Noto Sans CJK JP" w:hAnsi="Times New Roman" w:cs="Times New Roman"/>
          <w:sz w:val="22"/>
          <w:szCs w:val="22"/>
          <w:lang w:val="en"/>
        </w:rPr>
        <w:t xml:space="preserve">Although the Internet environment of China is different </w:t>
      </w:r>
      <w:r w:rsidR="00047537">
        <w:rPr>
          <w:rFonts w:ascii="Times New Roman" w:eastAsia="Noto Sans CJK JP" w:hAnsi="Times New Roman" w:cs="Times New Roman"/>
          <w:sz w:val="22"/>
          <w:szCs w:val="22"/>
          <w:lang w:val="en"/>
        </w:rPr>
        <w:t>from</w:t>
      </w:r>
      <w:r>
        <w:rPr>
          <w:rFonts w:ascii="Times New Roman" w:eastAsia="Noto Sans CJK JP" w:hAnsi="Times New Roman" w:cs="Times New Roman"/>
          <w:sz w:val="22"/>
          <w:szCs w:val="22"/>
          <w:lang w:val="en"/>
        </w:rPr>
        <w:t xml:space="preserve"> those of </w:t>
      </w:r>
      <w:r w:rsidR="00047537">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EU or </w:t>
      </w:r>
      <w:r w:rsidR="00047537">
        <w:rPr>
          <w:rFonts w:ascii="Times New Roman" w:eastAsia="Noto Sans CJK JP" w:hAnsi="Times New Roman" w:cs="Times New Roman" w:hint="eastAsia"/>
          <w:sz w:val="22"/>
          <w:szCs w:val="22"/>
          <w:lang w:val="en"/>
        </w:rPr>
        <w:t>t</w:t>
      </w:r>
      <w:r w:rsidR="00047537">
        <w:rPr>
          <w:rFonts w:ascii="Times New Roman" w:eastAsia="Noto Sans CJK JP" w:hAnsi="Times New Roman" w:cs="Times New Roman"/>
          <w:sz w:val="22"/>
          <w:szCs w:val="22"/>
          <w:lang w:val="en"/>
        </w:rPr>
        <w:t xml:space="preserve">he </w:t>
      </w:r>
      <w:r>
        <w:rPr>
          <w:rFonts w:ascii="Times New Roman" w:eastAsia="Noto Sans CJK JP" w:hAnsi="Times New Roman" w:cs="Times New Roman"/>
          <w:sz w:val="22"/>
          <w:szCs w:val="22"/>
          <w:lang w:val="en"/>
        </w:rPr>
        <w:t>U.S., the phenomenon of web dominance in China is also substantial, that the domestic giants like Tencent</w:t>
      </w:r>
      <w:r w:rsidR="00047537">
        <w:rPr>
          <w:rFonts w:ascii="Times New Roman" w:eastAsia="Noto Sans CJK JP" w:hAnsi="Times New Roman" w:cs="Times New Roman"/>
          <w:sz w:val="22"/>
          <w:szCs w:val="22"/>
          <w:lang w:val="en"/>
        </w:rPr>
        <w:t>,</w:t>
      </w:r>
      <w:ins w:id="61" w:author="P Matt" w:date="2021-05-17T16:04:00Z">
        <w:r w:rsidR="00A3557F">
          <w:rPr>
            <w:rFonts w:ascii="Times New Roman" w:eastAsia="Noto Sans CJK JP" w:hAnsi="Times New Roman" w:cs="Times New Roman"/>
            <w:sz w:val="22"/>
            <w:szCs w:val="22"/>
            <w:lang w:val="en"/>
          </w:rPr>
          <w:t xml:space="preserve"> </w:t>
        </w:r>
      </w:ins>
      <w:del w:id="62" w:author="P Matt" w:date="2021-05-17T16:04:00Z">
        <w:r w:rsidR="00047537" w:rsidDel="00A3557F">
          <w:rPr>
            <w:rFonts w:ascii="Times New Roman" w:eastAsia="Noto Sans CJK JP" w:hAnsi="Times New Roman" w:cs="Times New Roman"/>
            <w:sz w:val="22"/>
            <w:szCs w:val="22"/>
            <w:lang w:val="en"/>
          </w:rPr>
          <w:delText xml:space="preserve"> </w:delText>
        </w:r>
        <w:r w:rsidDel="00A3557F">
          <w:rPr>
            <w:rFonts w:ascii="Times New Roman" w:eastAsia="Noto Sans CJK JP" w:hAnsi="Times New Roman" w:cs="Times New Roman"/>
            <w:sz w:val="22"/>
            <w:szCs w:val="22"/>
            <w:lang w:val="en"/>
          </w:rPr>
          <w:delText xml:space="preserve"> </w:delText>
        </w:r>
      </w:del>
      <w:proofErr w:type="spellStart"/>
      <w:r>
        <w:rPr>
          <w:rFonts w:ascii="Times New Roman" w:eastAsia="Noto Sans CJK JP" w:hAnsi="Times New Roman" w:cs="Times New Roman"/>
          <w:sz w:val="22"/>
          <w:szCs w:val="22"/>
          <w:lang w:val="en"/>
        </w:rPr>
        <w:t>Bytedan</w:t>
      </w:r>
      <w:r w:rsidR="00F3670E">
        <w:rPr>
          <w:rFonts w:ascii="Times New Roman" w:eastAsia="Noto Sans CJK JP" w:hAnsi="Times New Roman" w:cs="Times New Roman"/>
          <w:sz w:val="22"/>
          <w:szCs w:val="22"/>
          <w:lang w:val="en"/>
        </w:rPr>
        <w:t>a</w:t>
      </w:r>
      <w:r>
        <w:rPr>
          <w:rFonts w:ascii="Times New Roman" w:eastAsia="Noto Sans CJK JP" w:hAnsi="Times New Roman" w:cs="Times New Roman"/>
          <w:sz w:val="22"/>
          <w:szCs w:val="22"/>
          <w:lang w:val="en"/>
        </w:rPr>
        <w:t>ce</w:t>
      </w:r>
      <w:proofErr w:type="spellEnd"/>
      <w:r w:rsidR="00047537">
        <w:rPr>
          <w:rFonts w:ascii="Times New Roman" w:eastAsia="Noto Sans CJK JP" w:hAnsi="Times New Roman" w:cs="Times New Roman"/>
          <w:sz w:val="22"/>
          <w:szCs w:val="22"/>
          <w:lang w:val="en"/>
        </w:rPr>
        <w:t>,</w:t>
      </w:r>
      <w:r>
        <w:rPr>
          <w:rFonts w:ascii="Times New Roman" w:eastAsia="Noto Sans CJK JP" w:hAnsi="Times New Roman" w:cs="Times New Roman"/>
          <w:sz w:val="22"/>
          <w:szCs w:val="22"/>
          <w:lang w:val="en"/>
        </w:rPr>
        <w:t xml:space="preserve"> and Alibaba ha</w:t>
      </w:r>
      <w:r w:rsidR="00047537">
        <w:rPr>
          <w:rFonts w:ascii="Times New Roman" w:eastAsia="Noto Sans CJK JP" w:hAnsi="Times New Roman" w:cs="Times New Roman"/>
          <w:sz w:val="22"/>
          <w:szCs w:val="22"/>
          <w:lang w:val="en"/>
        </w:rPr>
        <w:t>ve</w:t>
      </w:r>
      <w:r>
        <w:rPr>
          <w:rFonts w:ascii="Times New Roman" w:eastAsia="Noto Sans CJK JP" w:hAnsi="Times New Roman" w:cs="Times New Roman"/>
          <w:sz w:val="22"/>
          <w:szCs w:val="22"/>
          <w:lang w:val="en"/>
        </w:rPr>
        <w:t xml:space="preserve"> implanted their information platform into almost everywhere at which someone can access to </w:t>
      </w:r>
      <w:r w:rsidR="00047537">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Internet, leading to </w:t>
      </w:r>
      <w:del w:id="63" w:author="P Matt" w:date="2021-05-17T16:06:00Z">
        <w:r w:rsidDel="00746DC2">
          <w:rPr>
            <w:rFonts w:ascii="Times New Roman" w:eastAsia="Noto Sans CJK JP" w:hAnsi="Times New Roman" w:cs="Times New Roman"/>
            <w:sz w:val="22"/>
            <w:szCs w:val="22"/>
            <w:lang w:val="en"/>
          </w:rPr>
          <w:delText>yet another kind of dominance</w:delText>
        </w:r>
      </w:del>
      <w:ins w:id="64" w:author="P Matt" w:date="2021-05-17T16:07:00Z">
        <w:r w:rsidR="00F13494">
          <w:rPr>
            <w:rFonts w:ascii="Times New Roman" w:eastAsia="Noto Sans CJK JP" w:hAnsi="Times New Roman" w:cs="Times New Roman"/>
            <w:sz w:val="22"/>
            <w:szCs w:val="22"/>
            <w:lang w:val="en"/>
          </w:rPr>
          <w:t xml:space="preserve">such </w:t>
        </w:r>
        <w:r w:rsidR="00E53E14">
          <w:rPr>
            <w:rFonts w:ascii="Times New Roman" w:eastAsia="Noto Sans CJK JP" w:hAnsi="Times New Roman" w:cs="Times New Roman"/>
            <w:sz w:val="22"/>
            <w:szCs w:val="22"/>
            <w:lang w:val="en"/>
          </w:rPr>
          <w:t xml:space="preserve">a </w:t>
        </w:r>
      </w:ins>
      <w:ins w:id="65" w:author="P Matt" w:date="2021-05-17T16:06:00Z">
        <w:r w:rsidR="00F13494">
          <w:rPr>
            <w:rFonts w:ascii="Times New Roman" w:eastAsia="Noto Sans CJK JP" w:hAnsi="Times New Roman" w:cs="Times New Roman"/>
            <w:sz w:val="22"/>
            <w:szCs w:val="22"/>
            <w:lang w:val="en"/>
          </w:rPr>
          <w:t xml:space="preserve">type </w:t>
        </w:r>
      </w:ins>
      <w:ins w:id="66" w:author="P Matt" w:date="2021-05-17T16:07:00Z">
        <w:r w:rsidR="00F13494">
          <w:rPr>
            <w:rFonts w:ascii="Times New Roman" w:eastAsia="Noto Sans CJK JP" w:hAnsi="Times New Roman" w:cs="Times New Roman"/>
            <w:sz w:val="22"/>
            <w:szCs w:val="22"/>
            <w:lang w:val="en"/>
          </w:rPr>
          <w:t xml:space="preserve">of informational </w:t>
        </w:r>
        <w:proofErr w:type="spellStart"/>
        <w:r w:rsidR="00F13494">
          <w:rPr>
            <w:rFonts w:ascii="Times New Roman" w:eastAsia="Noto Sans CJK JP" w:hAnsi="Times New Roman" w:cs="Times New Roman"/>
            <w:sz w:val="22"/>
            <w:szCs w:val="22"/>
            <w:lang w:val="en"/>
          </w:rPr>
          <w:t>dominace</w:t>
        </w:r>
        <w:proofErr w:type="spellEnd"/>
        <w:r w:rsidR="00CE75B8">
          <w:rPr>
            <w:rFonts w:ascii="Times New Roman" w:eastAsia="Noto Sans CJK JP" w:hAnsi="Times New Roman" w:cs="Times New Roman"/>
            <w:sz w:val="22"/>
            <w:szCs w:val="22"/>
            <w:lang w:val="en"/>
          </w:rPr>
          <w:t>.</w:t>
        </w:r>
      </w:ins>
      <w:del w:id="67" w:author="P Matt" w:date="2021-05-17T16:07:00Z">
        <w:r w:rsidDel="00CE75B8">
          <w:rPr>
            <w:rFonts w:ascii="Times New Roman" w:eastAsia="Noto Sans CJK JP" w:hAnsi="Times New Roman" w:cs="Times New Roman"/>
            <w:sz w:val="22"/>
            <w:szCs w:val="22"/>
            <w:lang w:val="en"/>
          </w:rPr>
          <w:delText>,</w:delText>
        </w:r>
      </w:del>
      <w:r>
        <w:rPr>
          <w:rFonts w:ascii="Times New Roman" w:eastAsia="Noto Sans CJK JP" w:hAnsi="Times New Roman" w:cs="Times New Roman"/>
          <w:sz w:val="22"/>
          <w:szCs w:val="22"/>
          <w:lang w:val="en"/>
        </w:rPr>
        <w:t xml:space="preserve"> </w:t>
      </w:r>
      <w:del w:id="68" w:author="P Matt" w:date="2021-05-17T16:05:00Z">
        <w:r w:rsidDel="00566D48">
          <w:rPr>
            <w:rFonts w:ascii="Times New Roman" w:eastAsia="Noto Sans CJK JP" w:hAnsi="Times New Roman" w:cs="Times New Roman"/>
            <w:sz w:val="22"/>
            <w:szCs w:val="22"/>
            <w:lang w:val="en"/>
          </w:rPr>
          <w:delText xml:space="preserve">of the novel ability to collect data from the </w:delText>
        </w:r>
        <w:r w:rsidDel="00566D48">
          <w:rPr>
            <w:rFonts w:ascii="Times New Roman" w:eastAsia="Noto Sans CJK JP" w:hAnsi="Times New Roman" w:cs="Times New Roman"/>
            <w:sz w:val="22"/>
            <w:szCs w:val="22"/>
            <w:lang w:val="en"/>
          </w:rPr>
          <w:lastRenderedPageBreak/>
          <w:delText xml:space="preserve">IP (Intellectual Property) in their control, except the aforementioned dominance of unfair price and trade condition. </w:delText>
        </w:r>
      </w:del>
      <w:r>
        <w:rPr>
          <w:rFonts w:ascii="Times New Roman" w:eastAsia="Noto Sans CJK JP" w:hAnsi="Times New Roman" w:cs="Times New Roman"/>
          <w:sz w:val="22"/>
          <w:szCs w:val="22"/>
          <w:lang w:val="en"/>
        </w:rPr>
        <w:t>In the recent antitrust case of Alibaba(</w:t>
      </w:r>
      <w:r>
        <w:rPr>
          <w:rFonts w:ascii="Times New Roman" w:hAnsi="Times New Roman" w:cs="Times New Roman"/>
          <w:color w:val="0000FF"/>
          <w:sz w:val="22"/>
          <w:szCs w:val="22"/>
          <w:lang w:val="en"/>
        </w:rPr>
        <w:t xml:space="preserve">The State Administration for Market Regulation imposed administrative penalties on Alibaba's "two-for-one" monopoly, </w:t>
      </w:r>
      <w:r>
        <w:rPr>
          <w:rFonts w:ascii="Times New Roman" w:eastAsia="Noto Sans CJK JP" w:hAnsi="Times New Roman" w:cs="Times New Roman"/>
          <w:color w:val="0000FF"/>
          <w:sz w:val="22"/>
          <w:szCs w:val="22"/>
          <w:lang w:val="en"/>
        </w:rPr>
        <w:t>2021</w:t>
      </w:r>
      <w:r>
        <w:rPr>
          <w:rFonts w:ascii="Times New Roman" w:eastAsia="Noto Sans CJK JP" w:hAnsi="Times New Roman" w:cs="Times New Roman"/>
          <w:sz w:val="22"/>
          <w:szCs w:val="22"/>
          <w:lang w:val="en"/>
        </w:rPr>
        <w:t xml:space="preserve">), China government has recently realized the harm of dominance in the Internet capitals but is still ignorant that the cause of such dominance relies upon the monopoly of the right to speak and to collect data in the virtual domain, and the only a concrete competition law in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Internet industry will refrain the problem of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excessive and inappropriate gathering of data of the information industry.</w:t>
      </w:r>
    </w:p>
    <w:p w14:paraId="642E01EB" w14:textId="3B0096D8" w:rsidR="00074DCD" w:rsidRDefault="00F53AF8">
      <w:pPr>
        <w:rPr>
          <w:rFonts w:ascii="Times New Roman" w:eastAsia="Noto Sans CJK JP" w:hAnsi="Times New Roman" w:cs="Times New Roman"/>
          <w:sz w:val="22"/>
          <w:szCs w:val="22"/>
          <w:lang w:val="en"/>
        </w:rPr>
      </w:pPr>
      <w:r>
        <w:rPr>
          <w:rFonts w:ascii="Times New Roman" w:eastAsia="Noto Sans CJK JP" w:hAnsi="Times New Roman" w:cs="Times New Roman"/>
          <w:i/>
          <w:iCs/>
          <w:sz w:val="22"/>
          <w:szCs w:val="22"/>
          <w:lang w:val="en"/>
        </w:rPr>
        <w:t xml:space="preserve">It was the best of times, it was the worst of </w:t>
      </w:r>
      <w:r w:rsidR="000C48BC">
        <w:rPr>
          <w:rFonts w:ascii="Times New Roman" w:eastAsia="Noto Sans CJK JP" w:hAnsi="Times New Roman" w:cs="Times New Roman"/>
          <w:i/>
          <w:iCs/>
          <w:sz w:val="22"/>
          <w:szCs w:val="22"/>
          <w:lang w:val="en"/>
        </w:rPr>
        <w:t>times</w:t>
      </w:r>
      <w:r w:rsidR="000C48BC">
        <w:rPr>
          <w:rFonts w:ascii="Times New Roman" w:eastAsia="Noto Sans CJK JP" w:hAnsi="Times New Roman" w:cs="Times New Roman"/>
          <w:sz w:val="22"/>
          <w:szCs w:val="22"/>
          <w:lang w:val="en"/>
        </w:rPr>
        <w:t xml:space="preserve"> (</w:t>
      </w:r>
      <w:r>
        <w:rPr>
          <w:rFonts w:ascii="Times New Roman" w:eastAsia="Noto Sans CJK JP" w:hAnsi="Times New Roman" w:cs="Times New Roman"/>
          <w:color w:val="0000FF"/>
          <w:sz w:val="22"/>
          <w:szCs w:val="22"/>
          <w:lang w:val="en"/>
        </w:rPr>
        <w:t>Dickens, 1859</w:t>
      </w:r>
      <w:r>
        <w:rPr>
          <w:rFonts w:ascii="Times New Roman" w:eastAsia="Noto Sans CJK JP" w:hAnsi="Times New Roman" w:cs="Times New Roman"/>
          <w:sz w:val="22"/>
          <w:szCs w:val="22"/>
          <w:lang w:val="en"/>
        </w:rPr>
        <w:t xml:space="preserve">). The age has witnessed the tremendous booming industry of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Internet and the grand revolution in productivity and economics.</w:t>
      </w:r>
      <w:ins w:id="69" w:author="P Matt" w:date="2021-05-17T16:13:00Z">
        <w:r w:rsidR="003434D3">
          <w:rPr>
            <w:rFonts w:ascii="Times New Roman" w:eastAsia="Noto Sans CJK JP" w:hAnsi="Times New Roman" w:cs="Times New Roman"/>
            <w:sz w:val="22"/>
            <w:szCs w:val="22"/>
            <w:lang w:val="en"/>
          </w:rPr>
          <w:t xml:space="preserve"> </w:t>
        </w:r>
        <w:proofErr w:type="spellStart"/>
        <w:r w:rsidR="003434D3">
          <w:rPr>
            <w:rFonts w:ascii="Times New Roman" w:eastAsia="Noto Sans CJK JP" w:hAnsi="Times New Roman" w:cs="Times New Roman"/>
            <w:sz w:val="22"/>
            <w:szCs w:val="22"/>
            <w:lang w:val="en"/>
          </w:rPr>
          <w:t>Techic</w:t>
        </w:r>
        <w:proofErr w:type="spellEnd"/>
        <w:r w:rsidR="003434D3">
          <w:rPr>
            <w:rFonts w:ascii="Times New Roman" w:eastAsia="Noto Sans CJK JP" w:hAnsi="Times New Roman" w:cs="Times New Roman"/>
            <w:sz w:val="22"/>
            <w:szCs w:val="22"/>
            <w:lang w:val="en"/>
          </w:rPr>
          <w:t xml:space="preserve"> giants </w:t>
        </w:r>
        <w:r w:rsidR="00901C2B">
          <w:rPr>
            <w:rFonts w:ascii="Times New Roman" w:eastAsia="Noto Sans CJK JP" w:hAnsi="Times New Roman" w:cs="Times New Roman"/>
            <w:sz w:val="22"/>
            <w:szCs w:val="22"/>
            <w:lang w:val="en"/>
          </w:rPr>
          <w:t xml:space="preserve">like Microsoft, </w:t>
        </w:r>
        <w:proofErr w:type="gramStart"/>
        <w:r w:rsidR="00901C2B">
          <w:rPr>
            <w:rFonts w:ascii="Times New Roman" w:eastAsia="Noto Sans CJK JP" w:hAnsi="Times New Roman" w:cs="Times New Roman"/>
            <w:sz w:val="22"/>
            <w:szCs w:val="22"/>
            <w:lang w:val="en"/>
          </w:rPr>
          <w:t>Ap</w:t>
        </w:r>
      </w:ins>
      <w:ins w:id="70" w:author="P Matt" w:date="2021-05-17T16:14:00Z">
        <w:r w:rsidR="00901C2B">
          <w:rPr>
            <w:rFonts w:ascii="Times New Roman" w:eastAsia="Noto Sans CJK JP" w:hAnsi="Times New Roman" w:cs="Times New Roman"/>
            <w:sz w:val="22"/>
            <w:szCs w:val="22"/>
            <w:lang w:val="en"/>
          </w:rPr>
          <w:t>ple</w:t>
        </w:r>
        <w:proofErr w:type="gramEnd"/>
        <w:r w:rsidR="00901C2B">
          <w:rPr>
            <w:rFonts w:ascii="Times New Roman" w:eastAsia="Noto Sans CJK JP" w:hAnsi="Times New Roman" w:cs="Times New Roman"/>
            <w:sz w:val="22"/>
            <w:szCs w:val="22"/>
            <w:lang w:val="en"/>
          </w:rPr>
          <w:t xml:space="preserve"> and Google rise </w:t>
        </w:r>
        <w:proofErr w:type="spellStart"/>
        <w:r w:rsidR="00901C2B">
          <w:rPr>
            <w:rFonts w:ascii="Times New Roman" w:eastAsia="Noto Sans CJK JP" w:hAnsi="Times New Roman" w:cs="Times New Roman"/>
            <w:sz w:val="22"/>
            <w:szCs w:val="22"/>
            <w:lang w:val="en"/>
          </w:rPr>
          <w:t>upto</w:t>
        </w:r>
        <w:proofErr w:type="spellEnd"/>
        <w:r w:rsidR="00901C2B">
          <w:rPr>
            <w:rFonts w:ascii="Times New Roman" w:eastAsia="Noto Sans CJK JP" w:hAnsi="Times New Roman" w:cs="Times New Roman"/>
            <w:sz w:val="22"/>
            <w:szCs w:val="22"/>
            <w:lang w:val="en"/>
          </w:rPr>
          <w:t xml:space="preserve"> </w:t>
        </w:r>
      </w:ins>
      <w:ins w:id="71" w:author="P Matt" w:date="2021-05-17T16:15:00Z">
        <w:r w:rsidR="006D1BA5">
          <w:rPr>
            <w:rFonts w:ascii="Times New Roman" w:eastAsia="Noto Sans CJK JP" w:hAnsi="Times New Roman" w:cs="Times New Roman"/>
            <w:sz w:val="22"/>
            <w:szCs w:val="22"/>
            <w:lang w:val="en"/>
          </w:rPr>
          <w:t xml:space="preserve">trillions of market cap, and the </w:t>
        </w:r>
        <w:proofErr w:type="spellStart"/>
        <w:r w:rsidR="006D1BA5">
          <w:rPr>
            <w:rFonts w:ascii="Times New Roman" w:eastAsia="Noto Sans CJK JP" w:hAnsi="Times New Roman" w:cs="Times New Roman"/>
            <w:sz w:val="22"/>
            <w:szCs w:val="22"/>
            <w:lang w:val="en"/>
          </w:rPr>
          <w:t>softwares</w:t>
        </w:r>
        <w:proofErr w:type="spellEnd"/>
        <w:r w:rsidR="006D1BA5">
          <w:rPr>
            <w:rFonts w:ascii="Times New Roman" w:eastAsia="Noto Sans CJK JP" w:hAnsi="Times New Roman" w:cs="Times New Roman"/>
            <w:sz w:val="22"/>
            <w:szCs w:val="22"/>
            <w:lang w:val="en"/>
          </w:rPr>
          <w:t xml:space="preserve"> and services they provided had already </w:t>
        </w:r>
        <w:r w:rsidR="00E9711B">
          <w:rPr>
            <w:rFonts w:ascii="Times New Roman" w:eastAsia="Noto Sans CJK JP" w:hAnsi="Times New Roman" w:cs="Times New Roman"/>
            <w:sz w:val="22"/>
            <w:szCs w:val="22"/>
            <w:lang w:val="en"/>
          </w:rPr>
          <w:t xml:space="preserve">infiltrated into the daily life of </w:t>
        </w:r>
      </w:ins>
      <w:ins w:id="72" w:author="P Matt" w:date="2021-05-17T16:16:00Z">
        <w:r w:rsidR="00E9711B">
          <w:rPr>
            <w:rFonts w:ascii="Times New Roman" w:eastAsia="Noto Sans CJK JP" w:hAnsi="Times New Roman" w:cs="Times New Roman"/>
            <w:sz w:val="22"/>
            <w:szCs w:val="22"/>
            <w:lang w:val="en"/>
          </w:rPr>
          <w:t>humankind.</w:t>
        </w:r>
      </w:ins>
      <w:r>
        <w:rPr>
          <w:rFonts w:ascii="Times New Roman" w:eastAsia="Noto Sans CJK JP" w:hAnsi="Times New Roman" w:cs="Times New Roman"/>
          <w:sz w:val="22"/>
          <w:szCs w:val="22"/>
          <w:lang w:val="en"/>
        </w:rPr>
        <w:t xml:space="preserve"> </w:t>
      </w:r>
      <w:ins w:id="73" w:author="P Matt" w:date="2021-05-17T16:46:00Z">
        <w:r w:rsidR="00805729">
          <w:rPr>
            <w:rFonts w:ascii="Times New Roman" w:eastAsia="Noto Sans CJK JP" w:hAnsi="Times New Roman" w:cs="Times New Roman"/>
            <w:sz w:val="22"/>
            <w:szCs w:val="22"/>
            <w:lang w:val="en"/>
          </w:rPr>
          <w:t xml:space="preserve">The head spirit of Internet is </w:t>
        </w:r>
        <w:proofErr w:type="spellStart"/>
        <w:r w:rsidR="00805729">
          <w:rPr>
            <w:rFonts w:ascii="Times New Roman" w:eastAsia="Noto Sans CJK JP" w:hAnsi="Times New Roman" w:cs="Times New Roman"/>
            <w:sz w:val="22"/>
            <w:szCs w:val="22"/>
            <w:lang w:val="en"/>
          </w:rPr>
          <w:t>undubiously</w:t>
        </w:r>
        <w:proofErr w:type="spellEnd"/>
        <w:r w:rsidR="00805729">
          <w:rPr>
            <w:rFonts w:ascii="Times New Roman" w:eastAsia="Noto Sans CJK JP" w:hAnsi="Times New Roman" w:cs="Times New Roman"/>
            <w:sz w:val="22"/>
            <w:szCs w:val="22"/>
            <w:lang w:val="en"/>
          </w:rPr>
          <w:t xml:space="preserve"> the ‘Hacker’ spirit of free access, </w:t>
        </w:r>
        <w:proofErr w:type="spellStart"/>
        <w:r w:rsidR="00805729">
          <w:rPr>
            <w:rFonts w:ascii="Times New Roman" w:eastAsia="Noto Sans CJK JP" w:hAnsi="Times New Roman" w:cs="Times New Roman"/>
            <w:sz w:val="22"/>
            <w:szCs w:val="22"/>
            <w:lang w:val="en"/>
          </w:rPr>
          <w:t>decentrialized</w:t>
        </w:r>
        <w:proofErr w:type="spellEnd"/>
        <w:r w:rsidR="00805729">
          <w:rPr>
            <w:rFonts w:ascii="Times New Roman" w:eastAsia="Noto Sans CJK JP" w:hAnsi="Times New Roman" w:cs="Times New Roman"/>
            <w:sz w:val="22"/>
            <w:szCs w:val="22"/>
            <w:lang w:val="en"/>
          </w:rPr>
          <w:t xml:space="preserve">, open and </w:t>
        </w:r>
        <w:proofErr w:type="gramStart"/>
        <w:r w:rsidR="00805729">
          <w:rPr>
            <w:rFonts w:ascii="Times New Roman" w:eastAsia="Noto Sans CJK JP" w:hAnsi="Times New Roman" w:cs="Times New Roman"/>
            <w:sz w:val="22"/>
            <w:szCs w:val="22"/>
            <w:lang w:val="en"/>
          </w:rPr>
          <w:t>indiscriminative(</w:t>
        </w:r>
        <w:proofErr w:type="gramEnd"/>
        <w:r w:rsidR="00805729" w:rsidRPr="0098029D">
          <w:rPr>
            <w:rFonts w:ascii="Times New Roman" w:eastAsia="Noto Sans CJK JP" w:hAnsi="Times New Roman" w:cs="Times New Roman"/>
            <w:color w:val="0000FF"/>
            <w:sz w:val="22"/>
            <w:szCs w:val="22"/>
            <w:lang w:val="en"/>
          </w:rPr>
          <w:t xml:space="preserve">Steven </w:t>
        </w:r>
        <w:r w:rsidR="00805729">
          <w:rPr>
            <w:rFonts w:ascii="Times New Roman" w:eastAsia="Noto Sans CJK JP" w:hAnsi="Times New Roman" w:cs="Times New Roman"/>
            <w:color w:val="0000FF"/>
            <w:sz w:val="22"/>
            <w:szCs w:val="22"/>
            <w:lang w:val="en"/>
          </w:rPr>
          <w:t>and Mike,</w:t>
        </w:r>
        <w:r w:rsidR="00805729" w:rsidRPr="0098029D">
          <w:rPr>
            <w:rFonts w:ascii="Times New Roman" w:eastAsia="Noto Sans CJK JP" w:hAnsi="Times New Roman" w:cs="Times New Roman"/>
            <w:color w:val="0000FF"/>
            <w:sz w:val="22"/>
            <w:szCs w:val="22"/>
            <w:lang w:val="en"/>
          </w:rPr>
          <w:t xml:space="preserve"> </w:t>
        </w:r>
        <w:r w:rsidR="00805729">
          <w:rPr>
            <w:rFonts w:ascii="Times New Roman" w:eastAsia="Noto Sans CJK JP" w:hAnsi="Times New Roman" w:cs="Times New Roman"/>
            <w:color w:val="0000FF"/>
            <w:sz w:val="22"/>
            <w:szCs w:val="22"/>
            <w:lang w:val="en"/>
          </w:rPr>
          <w:t>2010</w:t>
        </w:r>
        <w:r w:rsidR="00805729">
          <w:rPr>
            <w:rFonts w:ascii="Times New Roman" w:eastAsia="Noto Sans CJK JP" w:hAnsi="Times New Roman" w:cs="Times New Roman"/>
            <w:sz w:val="22"/>
            <w:szCs w:val="22"/>
            <w:lang w:val="en"/>
          </w:rPr>
          <w:t xml:space="preserve">). Open source and free-ware movement bringing the prevailing operating system and toolchain box GNU/Linux, and the famous crowd-sourced encyclopedia, namely the Wikipedia are the great successful examples among the attempts towards building such an ideal Internet, which proved and showed what an open and cooperative Internet could achieve. </w:t>
        </w:r>
        <w:r w:rsidR="00805729">
          <w:rPr>
            <w:rFonts w:ascii="Times New Roman" w:eastAsia="Noto Sans CJK JP" w:hAnsi="Times New Roman" w:cs="Times New Roman"/>
            <w:sz w:val="22"/>
            <w:szCs w:val="22"/>
            <w:lang w:val="en"/>
          </w:rPr>
          <w:t>But t</w:t>
        </w:r>
      </w:ins>
      <w:del w:id="74" w:author="P Matt" w:date="2021-05-17T16:46:00Z">
        <w:r w:rsidDel="00805729">
          <w:rPr>
            <w:rFonts w:ascii="Times New Roman" w:eastAsia="Noto Sans CJK JP" w:hAnsi="Times New Roman" w:cs="Times New Roman"/>
            <w:sz w:val="22"/>
            <w:szCs w:val="22"/>
            <w:lang w:val="en"/>
          </w:rPr>
          <w:delText>T</w:delText>
        </w:r>
      </w:del>
      <w:proofErr w:type="gramStart"/>
      <w:r>
        <w:rPr>
          <w:rFonts w:ascii="Times New Roman" w:eastAsia="Noto Sans CJK JP" w:hAnsi="Times New Roman" w:cs="Times New Roman"/>
          <w:sz w:val="22"/>
          <w:szCs w:val="22"/>
          <w:lang w:val="en"/>
        </w:rPr>
        <w:t>he</w:t>
      </w:r>
      <w:proofErr w:type="gramEnd"/>
      <w:r>
        <w:rPr>
          <w:rFonts w:ascii="Times New Roman" w:eastAsia="Noto Sans CJK JP" w:hAnsi="Times New Roman" w:cs="Times New Roman"/>
          <w:sz w:val="22"/>
          <w:szCs w:val="22"/>
          <w:lang w:val="en"/>
        </w:rPr>
        <w:t xml:space="preserve"> age has also seen the spirit of free, open, decentralized, crowd-sourced Internet failing in front of the capital flowing in, and the fall of him who fights with monsters of Internet monopoly. Namely Google, the challenger of Microsoft who once owned the largest entrance of Internet, the Internet Explorer, advocating its free idealism of Internet is now yet another tyrant of the web, dominating. When idealism and initiative fail, laws and regulations shall come about,</w:t>
      </w:r>
      <w:ins w:id="75" w:author="P Matt" w:date="2021-05-17T16:16:00Z">
        <w:r w:rsidR="002C25BD">
          <w:rPr>
            <w:rFonts w:ascii="Times New Roman" w:eastAsia="Noto Sans CJK JP" w:hAnsi="Times New Roman" w:cs="Times New Roman"/>
            <w:sz w:val="22"/>
            <w:szCs w:val="22"/>
            <w:lang w:val="en"/>
          </w:rPr>
          <w:t xml:space="preserve"> </w:t>
        </w:r>
      </w:ins>
      <w:del w:id="76" w:author="P Matt" w:date="2021-05-17T16:16:00Z">
        <w:r w:rsidDel="002C25BD">
          <w:rPr>
            <w:rFonts w:ascii="Times New Roman" w:eastAsia="Noto Sans CJK JP" w:hAnsi="Times New Roman" w:cs="Times New Roman"/>
            <w:sz w:val="22"/>
            <w:szCs w:val="22"/>
            <w:lang w:val="en"/>
          </w:rPr>
          <w:delText xml:space="preserve"> </w:delText>
        </w:r>
      </w:del>
      <w:r>
        <w:rPr>
          <w:rFonts w:ascii="Times New Roman" w:eastAsia="Noto Sans CJK JP" w:hAnsi="Times New Roman" w:cs="Times New Roman"/>
          <w:sz w:val="22"/>
          <w:szCs w:val="22"/>
          <w:lang w:val="en"/>
        </w:rPr>
        <w:t xml:space="preserve">especially for data privacy. So far, there is still an enormous gap of law and regulations between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real world and the virtual world, since the equivalent part of </w:t>
      </w:r>
      <w:r w:rsidR="00D43468">
        <w:rPr>
          <w:rFonts w:ascii="Times New Roman" w:eastAsia="Noto Sans CJK JP" w:hAnsi="Times New Roman" w:cs="Times New Roman"/>
          <w:sz w:val="22"/>
          <w:szCs w:val="22"/>
          <w:lang w:val="en"/>
        </w:rPr>
        <w:t xml:space="preserve">the </w:t>
      </w:r>
      <w:r>
        <w:rPr>
          <w:rFonts w:ascii="Times New Roman" w:eastAsia="Noto Sans CJK JP" w:hAnsi="Times New Roman" w:cs="Times New Roman"/>
          <w:sz w:val="22"/>
          <w:szCs w:val="22"/>
          <w:lang w:val="en"/>
        </w:rPr>
        <w:t xml:space="preserve">virtual world could not be </w:t>
      </w:r>
      <w:r w:rsidR="00D43468">
        <w:rPr>
          <w:rFonts w:ascii="Times New Roman" w:eastAsia="Noto Sans CJK JP" w:hAnsi="Times New Roman" w:cs="Times New Roman"/>
          <w:sz w:val="22"/>
          <w:szCs w:val="22"/>
          <w:lang w:val="en"/>
        </w:rPr>
        <w:t>simp</w:t>
      </w:r>
      <w:r w:rsidR="005111B3">
        <w:rPr>
          <w:rFonts w:ascii="Times New Roman" w:eastAsia="Noto Sans CJK JP" w:hAnsi="Times New Roman" w:cs="Times New Roman"/>
          <w:sz w:val="22"/>
          <w:szCs w:val="22"/>
          <w:lang w:val="en"/>
        </w:rPr>
        <w:t>ly</w:t>
      </w:r>
      <w:r>
        <w:rPr>
          <w:rFonts w:ascii="Times New Roman" w:eastAsia="Noto Sans CJK JP" w:hAnsi="Times New Roman" w:cs="Times New Roman"/>
          <w:sz w:val="22"/>
          <w:szCs w:val="22"/>
          <w:lang w:val="en"/>
        </w:rPr>
        <w:t xml:space="preserve"> found or does not exist at all in the material world. </w:t>
      </w:r>
      <w:proofErr w:type="gramStart"/>
      <w:r>
        <w:rPr>
          <w:rFonts w:ascii="Times New Roman" w:eastAsia="Noto Sans CJK JP" w:hAnsi="Times New Roman" w:cs="Times New Roman"/>
          <w:sz w:val="22"/>
          <w:szCs w:val="22"/>
          <w:lang w:val="en"/>
        </w:rPr>
        <w:t>Hence</w:t>
      </w:r>
      <w:proofErr w:type="gramEnd"/>
      <w:r>
        <w:rPr>
          <w:rFonts w:ascii="Times New Roman" w:eastAsia="Noto Sans CJK JP" w:hAnsi="Times New Roman" w:cs="Times New Roman"/>
          <w:sz w:val="22"/>
          <w:szCs w:val="22"/>
          <w:lang w:val="en"/>
        </w:rPr>
        <w:t xml:space="preserve"> it’s necessary and important for policy-makers to set up solid statute law against excessive and inappropriate data collection in the virtual domain.</w:t>
      </w:r>
    </w:p>
    <w:p w14:paraId="31AAC1C4" w14:textId="188D6270" w:rsidR="0080316D" w:rsidRDefault="0080316D">
      <w:pPr>
        <w:rPr>
          <w:rFonts w:ascii="Times New Roman" w:eastAsia="Noto Sans CJK JP" w:hAnsi="Times New Roman" w:cs="Times New Roman"/>
          <w:sz w:val="22"/>
          <w:szCs w:val="22"/>
          <w:lang w:val="en"/>
        </w:rPr>
      </w:pPr>
      <w:r>
        <w:rPr>
          <w:rFonts w:ascii="Times New Roman" w:eastAsia="Noto Sans CJK JP" w:hAnsi="Times New Roman" w:cs="Times New Roman"/>
          <w:sz w:val="22"/>
          <w:szCs w:val="22"/>
          <w:lang w:val="en"/>
        </w:rPr>
        <w:t>(Total Words</w:t>
      </w:r>
      <w:r w:rsidR="00AC4EB9">
        <w:rPr>
          <w:rFonts w:ascii="Times New Roman" w:eastAsia="Noto Sans CJK JP" w:hAnsi="Times New Roman" w:cs="Times New Roman"/>
          <w:sz w:val="22"/>
          <w:szCs w:val="22"/>
          <w:lang w:val="en"/>
        </w:rPr>
        <w:t>: 1406</w:t>
      </w:r>
      <w:r>
        <w:rPr>
          <w:rFonts w:ascii="Times New Roman" w:eastAsia="Noto Sans CJK JP" w:hAnsi="Times New Roman" w:cs="Times New Roman"/>
          <w:sz w:val="22"/>
          <w:szCs w:val="22"/>
          <w:lang w:val="en"/>
        </w:rPr>
        <w:t>)</w:t>
      </w:r>
    </w:p>
    <w:p w14:paraId="642E01EC" w14:textId="77777777" w:rsidR="00074DCD" w:rsidRDefault="00074DCD">
      <w:pPr>
        <w:rPr>
          <w:rFonts w:ascii="Times New Roman" w:eastAsia="Noto Sans CJK JP" w:hAnsi="Times New Roman" w:cs="Times New Roman"/>
          <w:sz w:val="22"/>
          <w:szCs w:val="22"/>
          <w:lang w:val="en"/>
        </w:rPr>
      </w:pPr>
    </w:p>
    <w:p w14:paraId="642E01ED" w14:textId="77777777" w:rsidR="00074DCD" w:rsidRDefault="00F53AF8">
      <w:pPr>
        <w:rPr>
          <w:rFonts w:ascii="Times New Roman" w:eastAsia="Noto Sans CJK JP" w:hAnsi="Times New Roman" w:cs="Times New Roman"/>
          <w:b/>
          <w:bCs/>
          <w:sz w:val="22"/>
          <w:szCs w:val="22"/>
          <w:lang w:val="en"/>
        </w:rPr>
      </w:pPr>
      <w:r>
        <w:rPr>
          <w:rFonts w:ascii="Times New Roman" w:eastAsia="Noto Sans CJK JP" w:hAnsi="Times New Roman" w:cs="Times New Roman"/>
          <w:b/>
          <w:bCs/>
          <w:sz w:val="22"/>
          <w:szCs w:val="22"/>
          <w:lang w:val="en"/>
        </w:rPr>
        <w:t>References</w:t>
      </w:r>
    </w:p>
    <w:p w14:paraId="642E01EE" w14:textId="77777777" w:rsidR="00074DCD" w:rsidRDefault="00F53AF8">
      <w:pPr>
        <w:spacing w:beforeLines="50" w:before="120" w:after="0"/>
        <w:ind w:left="288" w:hanging="288"/>
        <w:rPr>
          <w:rFonts w:ascii="Times New Roman" w:eastAsia="宋体" w:hAnsi="Times New Roman" w:cs="Times New Roman"/>
          <w:sz w:val="22"/>
          <w:szCs w:val="22"/>
          <w:lang w:bidi="ar"/>
        </w:rPr>
      </w:pPr>
      <w:proofErr w:type="spellStart"/>
      <w:r>
        <w:rPr>
          <w:rFonts w:ascii="Times New Roman" w:eastAsia="宋体" w:hAnsi="Times New Roman" w:cs="Times New Roman"/>
          <w:sz w:val="22"/>
          <w:szCs w:val="22"/>
          <w:lang w:bidi="ar"/>
        </w:rPr>
        <w:t>Ablon</w:t>
      </w:r>
      <w:proofErr w:type="spellEnd"/>
      <w:r>
        <w:rPr>
          <w:rFonts w:ascii="Times New Roman" w:eastAsia="宋体" w:hAnsi="Times New Roman" w:cs="Times New Roman"/>
          <w:sz w:val="22"/>
          <w:szCs w:val="22"/>
          <w:lang w:bidi="ar"/>
        </w:rPr>
        <w:t xml:space="preserve">, L., </w:t>
      </w:r>
      <w:proofErr w:type="spellStart"/>
      <w:r>
        <w:rPr>
          <w:rFonts w:ascii="Times New Roman" w:eastAsia="宋体" w:hAnsi="Times New Roman" w:cs="Times New Roman"/>
          <w:sz w:val="22"/>
          <w:szCs w:val="22"/>
          <w:lang w:bidi="ar"/>
        </w:rPr>
        <w:t>Libicki</w:t>
      </w:r>
      <w:proofErr w:type="spellEnd"/>
      <w:r>
        <w:rPr>
          <w:rFonts w:ascii="Times New Roman" w:eastAsia="宋体" w:hAnsi="Times New Roman" w:cs="Times New Roman"/>
          <w:sz w:val="22"/>
          <w:szCs w:val="22"/>
          <w:lang w:bidi="ar"/>
        </w:rPr>
        <w:t xml:space="preserve">, M. C., &amp; </w:t>
      </w:r>
      <w:proofErr w:type="spellStart"/>
      <w:r>
        <w:rPr>
          <w:rFonts w:ascii="Times New Roman" w:eastAsia="宋体" w:hAnsi="Times New Roman" w:cs="Times New Roman"/>
          <w:sz w:val="22"/>
          <w:szCs w:val="22"/>
          <w:lang w:bidi="ar"/>
        </w:rPr>
        <w:t>Golay</w:t>
      </w:r>
      <w:proofErr w:type="spellEnd"/>
      <w:r>
        <w:rPr>
          <w:rFonts w:ascii="Times New Roman" w:eastAsia="宋体" w:hAnsi="Times New Roman" w:cs="Times New Roman"/>
          <w:sz w:val="22"/>
          <w:szCs w:val="22"/>
          <w:lang w:bidi="ar"/>
        </w:rPr>
        <w:t xml:space="preserve">, A. A. (2014). </w:t>
      </w:r>
      <w:r>
        <w:rPr>
          <w:rFonts w:ascii="Times New Roman" w:eastAsia="宋体" w:hAnsi="Times New Roman" w:cs="Times New Roman"/>
          <w:iCs/>
          <w:sz w:val="22"/>
          <w:szCs w:val="22"/>
          <w:lang w:bidi="ar"/>
        </w:rPr>
        <w:t>Markets for cybercrime tools and stolen data: Hackers' bazaar</w:t>
      </w:r>
      <w:r>
        <w:rPr>
          <w:rFonts w:ascii="Times New Roman" w:eastAsia="宋体" w:hAnsi="Times New Roman" w:cs="Times New Roman"/>
          <w:sz w:val="22"/>
          <w:szCs w:val="22"/>
          <w:lang w:bidi="ar"/>
        </w:rPr>
        <w:t xml:space="preserve">. </w:t>
      </w:r>
      <w:r>
        <w:rPr>
          <w:rFonts w:ascii="Times New Roman" w:eastAsia="宋体" w:hAnsi="Times New Roman" w:cs="Times New Roman"/>
          <w:i/>
          <w:iCs/>
          <w:sz w:val="22"/>
          <w:szCs w:val="22"/>
          <w:lang w:bidi="ar"/>
        </w:rPr>
        <w:t>Rand Corporation.</w:t>
      </w:r>
    </w:p>
    <w:p w14:paraId="642E01EF" w14:textId="77777777" w:rsidR="00074DCD" w:rsidRDefault="00F53AF8">
      <w:pPr>
        <w:spacing w:beforeLines="50" w:before="120" w:after="0"/>
        <w:ind w:left="288" w:hanging="288"/>
        <w:rPr>
          <w:rFonts w:ascii="Times New Roman" w:eastAsia="等线" w:hAnsi="Times New Roman" w:cs="Times New Roman"/>
          <w:color w:val="222222"/>
          <w:sz w:val="22"/>
          <w:szCs w:val="22"/>
          <w:shd w:val="clear" w:color="auto" w:fill="FFFFFF"/>
        </w:rPr>
      </w:pPr>
      <w:r>
        <w:rPr>
          <w:rFonts w:ascii="Times New Roman" w:eastAsia="等线" w:hAnsi="Times New Roman" w:cs="Times New Roman"/>
          <w:color w:val="222222"/>
          <w:sz w:val="22"/>
          <w:szCs w:val="22"/>
          <w:shd w:val="clear" w:color="auto" w:fill="FFFFFF"/>
        </w:rPr>
        <w:t>Houser, K. A., &amp; Voss, W. G. (2018). GDPR: The end of Google and Facebook or a new paradigm in data privacy. </w:t>
      </w:r>
      <w:r>
        <w:rPr>
          <w:rFonts w:ascii="Times New Roman" w:eastAsia="等线" w:hAnsi="Times New Roman" w:cs="Times New Roman"/>
          <w:i/>
          <w:iCs/>
          <w:color w:val="222222"/>
          <w:sz w:val="22"/>
          <w:szCs w:val="22"/>
          <w:shd w:val="clear" w:color="auto" w:fill="FFFFFF"/>
        </w:rPr>
        <w:t>Richmond Journal of Law &amp; Technology</w:t>
      </w:r>
      <w:r>
        <w:rPr>
          <w:rFonts w:ascii="Times New Roman" w:eastAsia="等线" w:hAnsi="Times New Roman" w:cs="Times New Roman"/>
          <w:color w:val="222222"/>
          <w:sz w:val="22"/>
          <w:szCs w:val="22"/>
          <w:shd w:val="clear" w:color="auto" w:fill="FFFFFF"/>
        </w:rPr>
        <w:t>, 25, 1.</w:t>
      </w:r>
    </w:p>
    <w:p w14:paraId="642E01F0" w14:textId="77777777" w:rsidR="00074DCD" w:rsidRDefault="00F53AF8">
      <w:pPr>
        <w:spacing w:beforeLines="50" w:before="120"/>
        <w:ind w:left="284" w:hanging="284"/>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t>Robertson, V. H. (2020). Excessive data collection: Privacy considerations and abuse of dominance in the era of big data. </w:t>
      </w:r>
      <w:r>
        <w:rPr>
          <w:rFonts w:ascii="Times New Roman" w:hAnsi="Times New Roman" w:cs="Times New Roman"/>
          <w:i/>
          <w:iCs/>
          <w:color w:val="222222"/>
          <w:sz w:val="22"/>
          <w:szCs w:val="22"/>
          <w:shd w:val="clear" w:color="auto" w:fill="FFFFFF"/>
        </w:rPr>
        <w:t>Common Market Law Review</w:t>
      </w:r>
      <w:r>
        <w:rPr>
          <w:rFonts w:ascii="Times New Roman" w:hAnsi="Times New Roman" w:cs="Times New Roman"/>
          <w:color w:val="222222"/>
          <w:sz w:val="22"/>
          <w:szCs w:val="22"/>
          <w:shd w:val="clear" w:color="auto" w:fill="FFFFFF"/>
        </w:rPr>
        <w:t>, </w:t>
      </w:r>
      <w:r>
        <w:rPr>
          <w:rFonts w:ascii="Times New Roman" w:hAnsi="Times New Roman" w:cs="Times New Roman"/>
          <w:i/>
          <w:iCs/>
          <w:color w:val="222222"/>
          <w:sz w:val="22"/>
          <w:szCs w:val="22"/>
          <w:shd w:val="clear" w:color="auto" w:fill="FFFFFF"/>
        </w:rPr>
        <w:t>57</w:t>
      </w:r>
      <w:r>
        <w:rPr>
          <w:rFonts w:ascii="Times New Roman" w:hAnsi="Times New Roman" w:cs="Times New Roman"/>
          <w:color w:val="222222"/>
          <w:sz w:val="22"/>
          <w:szCs w:val="22"/>
          <w:shd w:val="clear" w:color="auto" w:fill="FFFFFF"/>
        </w:rPr>
        <w:t>(1).</w:t>
      </w:r>
    </w:p>
    <w:p w14:paraId="642E01F1" w14:textId="5FB28979" w:rsidR="00074DCD" w:rsidRDefault="00F53AF8">
      <w:pPr>
        <w:spacing w:beforeLines="50" w:before="120"/>
        <w:ind w:left="284" w:hanging="284"/>
        <w:rPr>
          <w:rFonts w:ascii="Times New Roman" w:hAnsi="Times New Roman" w:cs="Times New Roman"/>
          <w:sz w:val="22"/>
          <w:szCs w:val="22"/>
        </w:rPr>
      </w:pPr>
      <w:r>
        <w:rPr>
          <w:rFonts w:ascii="Times New Roman" w:hAnsi="Times New Roman" w:cs="Times New Roman"/>
          <w:color w:val="222222"/>
          <w:sz w:val="22"/>
          <w:szCs w:val="22"/>
          <w:shd w:val="clear" w:color="auto" w:fill="FFFFFF"/>
          <w:lang w:val="en"/>
        </w:rPr>
        <w:t xml:space="preserve">Cyphers, </w:t>
      </w:r>
      <w:r w:rsidR="00E67E85">
        <w:rPr>
          <w:rFonts w:ascii="Times New Roman" w:hAnsi="Times New Roman" w:cs="Times New Roman"/>
          <w:color w:val="222222"/>
          <w:sz w:val="22"/>
          <w:szCs w:val="22"/>
          <w:shd w:val="clear" w:color="auto" w:fill="FFFFFF"/>
          <w:lang w:val="en"/>
        </w:rPr>
        <w:t>B. (</w:t>
      </w:r>
      <w:r>
        <w:rPr>
          <w:rFonts w:ascii="Times New Roman" w:hAnsi="Times New Roman" w:cs="Times New Roman"/>
          <w:color w:val="222222"/>
          <w:sz w:val="22"/>
          <w:szCs w:val="22"/>
          <w:shd w:val="clear" w:color="auto" w:fill="FFFFFF"/>
          <w:lang w:val="en"/>
        </w:rPr>
        <w:t xml:space="preserve">2021). Google’s </w:t>
      </w:r>
      <w:proofErr w:type="spellStart"/>
      <w:r>
        <w:rPr>
          <w:rFonts w:ascii="Times New Roman" w:hAnsi="Times New Roman" w:cs="Times New Roman"/>
          <w:color w:val="222222"/>
          <w:sz w:val="22"/>
          <w:szCs w:val="22"/>
          <w:shd w:val="clear" w:color="auto" w:fill="FFFFFF"/>
          <w:lang w:val="en"/>
        </w:rPr>
        <w:t>FLoC</w:t>
      </w:r>
      <w:proofErr w:type="spellEnd"/>
      <w:r>
        <w:rPr>
          <w:rFonts w:ascii="Times New Roman" w:hAnsi="Times New Roman" w:cs="Times New Roman"/>
          <w:color w:val="222222"/>
          <w:sz w:val="22"/>
          <w:szCs w:val="22"/>
          <w:shd w:val="clear" w:color="auto" w:fill="FFFFFF"/>
          <w:lang w:val="en"/>
        </w:rPr>
        <w:t xml:space="preserve"> Is a Terrible Idea. </w:t>
      </w:r>
      <w:r>
        <w:rPr>
          <w:rFonts w:ascii="Times New Roman" w:hAnsi="Times New Roman" w:cs="Times New Roman"/>
          <w:i/>
          <w:iCs/>
          <w:color w:val="222222"/>
          <w:sz w:val="22"/>
          <w:szCs w:val="22"/>
          <w:shd w:val="clear" w:color="auto" w:fill="FFFFFF"/>
          <w:lang w:val="en"/>
        </w:rPr>
        <w:t xml:space="preserve">Electronic Frontier Foundation.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8" w:history="1">
        <w:r>
          <w:rPr>
            <w:rStyle w:val="a3"/>
            <w:rFonts w:ascii="Times New Roman" w:hAnsi="Times New Roman" w:cs="Times New Roman"/>
            <w:sz w:val="22"/>
            <w:szCs w:val="22"/>
          </w:rPr>
          <w:t>https://www.eff.org/deeplinks/2021/03/googles-floc-terrible-idea</w:t>
        </w:r>
      </w:hyperlink>
    </w:p>
    <w:p w14:paraId="642E01F2" w14:textId="269CF4A3" w:rsidR="00074DCD" w:rsidRDefault="00F53AF8">
      <w:pPr>
        <w:spacing w:beforeLines="50" w:before="120"/>
        <w:ind w:left="284" w:hanging="284"/>
        <w:rPr>
          <w:rFonts w:ascii="Times New Roman" w:hAnsi="Times New Roman" w:cs="Times New Roman"/>
          <w:sz w:val="22"/>
          <w:szCs w:val="22"/>
        </w:rPr>
      </w:pPr>
      <w:r>
        <w:rPr>
          <w:rFonts w:ascii="Times New Roman" w:hAnsi="Times New Roman" w:cs="Times New Roman"/>
          <w:sz w:val="22"/>
          <w:szCs w:val="22"/>
          <w:lang w:val="en"/>
        </w:rPr>
        <w:t xml:space="preserve">Clark, </w:t>
      </w:r>
      <w:r w:rsidR="00E67E85">
        <w:rPr>
          <w:rFonts w:ascii="Times New Roman" w:hAnsi="Times New Roman" w:cs="Times New Roman"/>
          <w:sz w:val="22"/>
          <w:szCs w:val="22"/>
          <w:lang w:val="en"/>
        </w:rPr>
        <w:t>M. (</w:t>
      </w:r>
      <w:r>
        <w:rPr>
          <w:rFonts w:ascii="Times New Roman" w:hAnsi="Times New Roman" w:cs="Times New Roman"/>
          <w:sz w:val="22"/>
          <w:szCs w:val="22"/>
          <w:lang w:val="en"/>
        </w:rPr>
        <w:t xml:space="preserve">2021). Google promises it </w:t>
      </w:r>
      <w:proofErr w:type="gramStart"/>
      <w:r>
        <w:rPr>
          <w:rFonts w:ascii="Times New Roman" w:hAnsi="Times New Roman" w:cs="Times New Roman"/>
          <w:sz w:val="22"/>
          <w:szCs w:val="22"/>
          <w:lang w:val="en"/>
        </w:rPr>
        <w:t>won’t</w:t>
      </w:r>
      <w:proofErr w:type="gramEnd"/>
      <w:r>
        <w:rPr>
          <w:rFonts w:ascii="Times New Roman" w:hAnsi="Times New Roman" w:cs="Times New Roman"/>
          <w:sz w:val="22"/>
          <w:szCs w:val="22"/>
          <w:lang w:val="en"/>
        </w:rPr>
        <w:t xml:space="preserve"> just keep tracking you after replacing cookies. </w:t>
      </w:r>
      <w:r>
        <w:rPr>
          <w:rFonts w:ascii="Times New Roman" w:hAnsi="Times New Roman" w:cs="Times New Roman"/>
          <w:i/>
          <w:iCs/>
          <w:sz w:val="22"/>
          <w:szCs w:val="22"/>
          <w:lang w:val="en"/>
        </w:rPr>
        <w:t xml:space="preserve">The Verge.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9" w:history="1">
        <w:r>
          <w:rPr>
            <w:rStyle w:val="a3"/>
            <w:rFonts w:ascii="Times New Roman" w:hAnsi="Times New Roman" w:cs="Times New Roman"/>
            <w:sz w:val="22"/>
            <w:szCs w:val="22"/>
          </w:rPr>
          <w:t>https://www.theverge.com/2021/3/3/22310332/google-privacy-replacing-third-party-cookies-privacy-sandbox</w:t>
        </w:r>
      </w:hyperlink>
    </w:p>
    <w:p w14:paraId="642E01F3" w14:textId="4A733E72" w:rsidR="00074DCD" w:rsidRDefault="00F53AF8">
      <w:pPr>
        <w:spacing w:beforeLines="50" w:before="120"/>
        <w:ind w:left="284" w:hanging="284"/>
        <w:rPr>
          <w:rFonts w:ascii="Times New Roman" w:hAnsi="Times New Roman" w:cs="Times New Roman"/>
          <w:sz w:val="22"/>
          <w:szCs w:val="22"/>
        </w:rPr>
      </w:pPr>
      <w:r>
        <w:rPr>
          <w:rFonts w:ascii="Times New Roman" w:hAnsi="Times New Roman" w:cs="Times New Roman"/>
          <w:sz w:val="22"/>
          <w:szCs w:val="22"/>
          <w:lang w:val="en"/>
        </w:rPr>
        <w:t xml:space="preserve">Xiao, Y., &amp; </w:t>
      </w:r>
      <w:proofErr w:type="spellStart"/>
      <w:r>
        <w:rPr>
          <w:rFonts w:ascii="Times New Roman" w:hAnsi="Times New Roman" w:cs="Times New Roman"/>
          <w:sz w:val="22"/>
          <w:szCs w:val="22"/>
          <w:lang w:val="en"/>
        </w:rPr>
        <w:t>Karlin</w:t>
      </w:r>
      <w:proofErr w:type="spellEnd"/>
      <w:r>
        <w:rPr>
          <w:rFonts w:ascii="Times New Roman" w:hAnsi="Times New Roman" w:cs="Times New Roman"/>
          <w:sz w:val="22"/>
          <w:szCs w:val="22"/>
          <w:lang w:val="en"/>
        </w:rPr>
        <w:t xml:space="preserve">, </w:t>
      </w:r>
      <w:r w:rsidR="00E67E85">
        <w:rPr>
          <w:rFonts w:ascii="Times New Roman" w:hAnsi="Times New Roman" w:cs="Times New Roman"/>
          <w:sz w:val="22"/>
          <w:szCs w:val="22"/>
          <w:lang w:val="en"/>
        </w:rPr>
        <w:t>H. (</w:t>
      </w:r>
      <w:r>
        <w:rPr>
          <w:rFonts w:ascii="Times New Roman" w:hAnsi="Times New Roman" w:cs="Times New Roman"/>
          <w:sz w:val="22"/>
          <w:szCs w:val="22"/>
          <w:lang w:val="en"/>
        </w:rPr>
        <w:t xml:space="preserve">2021). Federated Learning of Cohorts. </w:t>
      </w:r>
      <w:r>
        <w:rPr>
          <w:rFonts w:ascii="Times New Roman" w:hAnsi="Times New Roman" w:cs="Times New Roman"/>
          <w:i/>
          <w:iCs/>
          <w:sz w:val="22"/>
          <w:szCs w:val="22"/>
          <w:lang w:val="en"/>
        </w:rPr>
        <w:t xml:space="preserve">W3C Community Group Draft Report.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10" w:history="1">
        <w:r>
          <w:rPr>
            <w:rStyle w:val="a3"/>
            <w:rFonts w:ascii="Times New Roman" w:hAnsi="Times New Roman" w:cs="Times New Roman"/>
            <w:sz w:val="22"/>
            <w:szCs w:val="22"/>
          </w:rPr>
          <w:t>https://wicg.github.io/floc/</w:t>
        </w:r>
      </w:hyperlink>
    </w:p>
    <w:p w14:paraId="642E01F4" w14:textId="7C9A3718" w:rsidR="00074DCD" w:rsidRDefault="00F53AF8">
      <w:pPr>
        <w:spacing w:beforeLines="50" w:before="120"/>
        <w:ind w:left="284" w:hanging="284"/>
        <w:rPr>
          <w:rFonts w:ascii="Times New Roman" w:hAnsi="Times New Roman" w:cs="Times New Roman"/>
          <w:sz w:val="22"/>
          <w:szCs w:val="22"/>
        </w:rPr>
      </w:pPr>
      <w:r>
        <w:rPr>
          <w:rFonts w:ascii="Times New Roman" w:hAnsi="Times New Roman" w:cs="Times New Roman"/>
          <w:sz w:val="22"/>
          <w:szCs w:val="22"/>
          <w:lang w:val="en"/>
        </w:rPr>
        <w:t xml:space="preserve">Hunt, </w:t>
      </w:r>
      <w:r w:rsidR="00E67E85">
        <w:rPr>
          <w:rFonts w:ascii="Times New Roman" w:hAnsi="Times New Roman" w:cs="Times New Roman"/>
          <w:sz w:val="22"/>
          <w:szCs w:val="22"/>
          <w:lang w:val="en"/>
        </w:rPr>
        <w:t>T. (</w:t>
      </w:r>
      <w:r>
        <w:rPr>
          <w:rFonts w:ascii="Times New Roman" w:hAnsi="Times New Roman" w:cs="Times New Roman"/>
          <w:sz w:val="22"/>
          <w:szCs w:val="22"/>
          <w:lang w:val="en"/>
        </w:rPr>
        <w:t xml:space="preserve">n. d.). Have I Been </w:t>
      </w:r>
      <w:proofErr w:type="spellStart"/>
      <w:r>
        <w:rPr>
          <w:rFonts w:ascii="Times New Roman" w:hAnsi="Times New Roman" w:cs="Times New Roman"/>
          <w:sz w:val="22"/>
          <w:szCs w:val="22"/>
          <w:lang w:val="en"/>
        </w:rPr>
        <w:t>Pwned</w:t>
      </w:r>
      <w:proofErr w:type="spellEnd"/>
      <w:r>
        <w:rPr>
          <w:rFonts w:ascii="Times New Roman" w:hAnsi="Times New Roman" w:cs="Times New Roman"/>
          <w:sz w:val="22"/>
          <w:szCs w:val="22"/>
          <w:lang w:val="en"/>
        </w:rPr>
        <w:t xml:space="preserve">? </w:t>
      </w:r>
      <w:r>
        <w:rPr>
          <w:rFonts w:ascii="Times New Roman" w:hAnsi="Times New Roman" w:cs="Times New Roman"/>
          <w:sz w:val="22"/>
          <w:szCs w:val="22"/>
        </w:rPr>
        <w:t>Retrieved from</w:t>
      </w:r>
      <w:r>
        <w:rPr>
          <w:rFonts w:ascii="Times New Roman" w:hAnsi="Times New Roman" w:cs="Times New Roman"/>
          <w:sz w:val="22"/>
          <w:szCs w:val="22"/>
          <w:lang w:val="en"/>
        </w:rPr>
        <w:t xml:space="preserve"> </w:t>
      </w:r>
      <w:hyperlink r:id="rId11" w:history="1">
        <w:r>
          <w:rPr>
            <w:rStyle w:val="a3"/>
            <w:rFonts w:ascii="Times New Roman" w:hAnsi="Times New Roman" w:cs="Times New Roman"/>
            <w:sz w:val="22"/>
            <w:szCs w:val="22"/>
          </w:rPr>
          <w:t>https://haveibeenpwned.com/</w:t>
        </w:r>
      </w:hyperlink>
    </w:p>
    <w:p w14:paraId="642E01F5" w14:textId="77777777" w:rsidR="00074DCD" w:rsidRDefault="00F53AF8" w:rsidP="005124CD">
      <w:pPr>
        <w:spacing w:beforeLines="50" w:before="120"/>
        <w:ind w:left="284" w:hanging="284"/>
        <w:rPr>
          <w:rFonts w:ascii="Times New Roman" w:hAnsi="Times New Roman" w:cs="Times New Roman"/>
          <w:sz w:val="22"/>
          <w:szCs w:val="22"/>
          <w:lang w:val="en"/>
        </w:rPr>
        <w:pPrChange w:id="77" w:author="P Matt" w:date="2021-05-17T16:37:00Z">
          <w:pPr>
            <w:spacing w:beforeLines="50" w:before="120"/>
          </w:pPr>
        </w:pPrChange>
      </w:pPr>
      <w:r>
        <w:rPr>
          <w:rFonts w:ascii="Times New Roman" w:hAnsi="Times New Roman" w:cs="Times New Roman"/>
          <w:sz w:val="22"/>
          <w:szCs w:val="22"/>
          <w:lang w:val="en"/>
        </w:rPr>
        <w:lastRenderedPageBreak/>
        <w:t xml:space="preserve">Zhang C., Li J., Sun Z., Zhang M., Liang J., Guo J. (2021), Three Questions to Data Leaks Part I: Why Leak? Billions of Personal Data is Abusively Sold with Clearly Shown Price. </w:t>
      </w:r>
      <w:r>
        <w:rPr>
          <w:rFonts w:ascii="Times New Roman" w:hAnsi="Times New Roman" w:cs="Times New Roman"/>
          <w:i/>
          <w:iCs/>
          <w:sz w:val="22"/>
          <w:szCs w:val="22"/>
          <w:lang w:val="en"/>
        </w:rPr>
        <w:t xml:space="preserve">Xinhua News Agency. </w:t>
      </w:r>
      <w:r>
        <w:rPr>
          <w:rFonts w:ascii="Times New Roman" w:hAnsi="Times New Roman" w:cs="Times New Roman"/>
          <w:sz w:val="22"/>
          <w:szCs w:val="22"/>
          <w:lang w:val="en"/>
        </w:rPr>
        <w:t xml:space="preserve">Retrieved from </w:t>
      </w:r>
      <w:r w:rsidR="00B5360A">
        <w:fldChar w:fldCharType="begin"/>
      </w:r>
      <w:r w:rsidR="00B5360A">
        <w:instrText xml:space="preserve"> HYPERLINK "https://baijiahao.baidu.com/s?id=1697435347254228705" </w:instrText>
      </w:r>
      <w:r w:rsidR="00B5360A">
        <w:fldChar w:fldCharType="separate"/>
      </w:r>
      <w:r>
        <w:rPr>
          <w:rStyle w:val="a3"/>
          <w:rFonts w:ascii="Times New Roman" w:hAnsi="Times New Roman" w:cs="Times New Roman"/>
          <w:sz w:val="22"/>
          <w:szCs w:val="22"/>
          <w:lang w:val="en"/>
        </w:rPr>
        <w:t>https://baijiahao.baidu.com/s?id=1697435347254228705</w:t>
      </w:r>
      <w:r w:rsidR="00B5360A">
        <w:rPr>
          <w:rStyle w:val="a3"/>
          <w:rFonts w:ascii="Times New Roman" w:hAnsi="Times New Roman" w:cs="Times New Roman"/>
          <w:sz w:val="22"/>
          <w:szCs w:val="22"/>
          <w:lang w:val="en"/>
        </w:rPr>
        <w:fldChar w:fldCharType="end"/>
      </w:r>
    </w:p>
    <w:p w14:paraId="642E01F6" w14:textId="50A2078A" w:rsidR="00074DCD" w:rsidRDefault="00F53AF8" w:rsidP="005124CD">
      <w:pPr>
        <w:spacing w:beforeLines="50" w:before="120"/>
        <w:ind w:left="284" w:hanging="284"/>
        <w:rPr>
          <w:rFonts w:ascii="Times New Roman" w:hAnsi="Times New Roman" w:cs="Times New Roman"/>
          <w:sz w:val="22"/>
          <w:szCs w:val="22"/>
          <w:lang w:val="en"/>
        </w:rPr>
        <w:pPrChange w:id="78" w:author="P Matt" w:date="2021-05-17T16:37:00Z">
          <w:pPr>
            <w:spacing w:beforeLines="50" w:before="120"/>
          </w:pPr>
        </w:pPrChange>
      </w:pPr>
      <w:r>
        <w:rPr>
          <w:rFonts w:ascii="Times New Roman" w:hAnsi="Times New Roman" w:cs="Times New Roman"/>
          <w:sz w:val="22"/>
          <w:szCs w:val="22"/>
          <w:lang w:val="en"/>
        </w:rPr>
        <w:t xml:space="preserve">Dickens, </w:t>
      </w:r>
      <w:r w:rsidR="00E67E85">
        <w:rPr>
          <w:rFonts w:ascii="Times New Roman" w:hAnsi="Times New Roman" w:cs="Times New Roman"/>
          <w:sz w:val="22"/>
          <w:szCs w:val="22"/>
          <w:lang w:val="en"/>
        </w:rPr>
        <w:t>C. (</w:t>
      </w:r>
      <w:r>
        <w:rPr>
          <w:rFonts w:ascii="Times New Roman" w:hAnsi="Times New Roman" w:cs="Times New Roman"/>
          <w:sz w:val="22"/>
          <w:szCs w:val="22"/>
          <w:lang w:val="en"/>
        </w:rPr>
        <w:t>1859). A Tale of Two Cities. New York, NY: Penguin Group.</w:t>
      </w:r>
    </w:p>
    <w:p w14:paraId="642E01F7" w14:textId="2EE1E1C9" w:rsidR="00074DCD" w:rsidRDefault="00F53AF8" w:rsidP="005124CD">
      <w:pPr>
        <w:spacing w:beforeLines="50" w:before="120"/>
        <w:ind w:left="284" w:hanging="284"/>
        <w:rPr>
          <w:ins w:id="79" w:author="P Matt" w:date="2021-05-17T16:31:00Z"/>
          <w:rFonts w:ascii="Times New Roman" w:hAnsi="Times New Roman" w:cs="Times New Roman"/>
          <w:sz w:val="22"/>
          <w:szCs w:val="22"/>
          <w:lang w:val="en"/>
        </w:rPr>
        <w:pPrChange w:id="80" w:author="P Matt" w:date="2021-05-17T16:37:00Z">
          <w:pPr>
            <w:spacing w:beforeLines="50" w:before="120"/>
          </w:pPr>
        </w:pPrChange>
      </w:pPr>
      <w:r>
        <w:rPr>
          <w:rFonts w:ascii="Times New Roman" w:hAnsi="Times New Roman" w:cs="Times New Roman"/>
          <w:sz w:val="22"/>
          <w:szCs w:val="22"/>
          <w:lang w:val="en"/>
        </w:rPr>
        <w:t xml:space="preserve">The State Administration for Market Regulation imposed administrative penalties on Alibaba's "two-for-one" monopoly (2021). </w:t>
      </w:r>
      <w:r>
        <w:rPr>
          <w:rFonts w:ascii="Times New Roman" w:hAnsi="Times New Roman" w:cs="Times New Roman"/>
          <w:i/>
          <w:iCs/>
          <w:sz w:val="22"/>
          <w:szCs w:val="22"/>
          <w:lang w:val="en"/>
        </w:rPr>
        <w:t>Economic Information Daily.</w:t>
      </w:r>
      <w:r>
        <w:rPr>
          <w:rFonts w:ascii="Times New Roman" w:hAnsi="Times New Roman" w:cs="Times New Roman"/>
          <w:sz w:val="22"/>
          <w:szCs w:val="22"/>
          <w:lang w:val="en"/>
        </w:rPr>
        <w:t xml:space="preserve"> Retrieved from </w:t>
      </w:r>
      <w:r w:rsidR="00B5360A">
        <w:fldChar w:fldCharType="begin"/>
      </w:r>
      <w:r w:rsidR="00B5360A">
        <w:instrText xml:space="preserve"> HYPERLINK "http://www.jjckb.cn/2021-04/12/c_139874650.htm" </w:instrText>
      </w:r>
      <w:r w:rsidR="00B5360A">
        <w:fldChar w:fldCharType="separate"/>
      </w:r>
      <w:r>
        <w:rPr>
          <w:rStyle w:val="a3"/>
          <w:rFonts w:ascii="Times New Roman" w:hAnsi="Times New Roman" w:cs="Times New Roman"/>
          <w:sz w:val="22"/>
          <w:szCs w:val="22"/>
          <w:lang w:val="en"/>
        </w:rPr>
        <w:t>http://www.jjckb.cn/2021-04/12/c_139874650.htm</w:t>
      </w:r>
      <w:r w:rsidR="00B5360A">
        <w:rPr>
          <w:rStyle w:val="a3"/>
          <w:rFonts w:ascii="Times New Roman" w:hAnsi="Times New Roman" w:cs="Times New Roman"/>
          <w:sz w:val="22"/>
          <w:szCs w:val="22"/>
          <w:lang w:val="en"/>
        </w:rPr>
        <w:fldChar w:fldCharType="end"/>
      </w:r>
      <w:r>
        <w:rPr>
          <w:rFonts w:ascii="Times New Roman" w:hAnsi="Times New Roman" w:cs="Times New Roman"/>
          <w:sz w:val="22"/>
          <w:szCs w:val="22"/>
          <w:lang w:val="en"/>
        </w:rPr>
        <w:t xml:space="preserve"> </w:t>
      </w:r>
    </w:p>
    <w:p w14:paraId="2A9FA48D" w14:textId="55AC2DFA" w:rsidR="00AB7A63" w:rsidDel="00707710" w:rsidRDefault="00E8468F" w:rsidP="004B2CEA">
      <w:pPr>
        <w:spacing w:beforeLines="50" w:before="120"/>
        <w:ind w:left="284" w:hanging="284"/>
        <w:rPr>
          <w:del w:id="81" w:author="P Matt" w:date="2021-05-17T16:31:00Z"/>
          <w:rFonts w:ascii="Times New Roman" w:hAnsi="Times New Roman" w:cs="Times New Roman"/>
          <w:sz w:val="22"/>
          <w:szCs w:val="22"/>
          <w:lang w:val="en"/>
        </w:rPr>
      </w:pPr>
      <w:ins w:id="82" w:author="P Matt" w:date="2021-05-17T16:31:00Z">
        <w:r w:rsidRPr="00E8468F">
          <w:rPr>
            <w:rFonts w:ascii="Times New Roman" w:hAnsi="Times New Roman" w:cs="Times New Roman"/>
            <w:sz w:val="22"/>
            <w:szCs w:val="22"/>
            <w:lang w:val="en"/>
          </w:rPr>
          <w:t>Steven</w:t>
        </w:r>
        <w:r>
          <w:rPr>
            <w:rFonts w:ascii="Times New Roman" w:hAnsi="Times New Roman" w:cs="Times New Roman"/>
            <w:sz w:val="22"/>
            <w:szCs w:val="22"/>
            <w:lang w:val="en"/>
          </w:rPr>
          <w:t>, L.,</w:t>
        </w:r>
      </w:ins>
      <w:ins w:id="83" w:author="P Matt" w:date="2021-05-17T16:32:00Z">
        <w:r>
          <w:rPr>
            <w:rFonts w:ascii="Times New Roman" w:hAnsi="Times New Roman" w:cs="Times New Roman"/>
            <w:sz w:val="22"/>
            <w:szCs w:val="22"/>
            <w:lang w:val="en"/>
          </w:rPr>
          <w:t xml:space="preserve"> </w:t>
        </w:r>
      </w:ins>
      <w:ins w:id="84" w:author="P Matt" w:date="2021-05-17T16:31:00Z">
        <w:r>
          <w:rPr>
            <w:rFonts w:ascii="Times New Roman" w:hAnsi="Times New Roman" w:cs="Times New Roman"/>
            <w:sz w:val="22"/>
            <w:szCs w:val="22"/>
            <w:lang w:val="en"/>
          </w:rPr>
          <w:t xml:space="preserve">&amp; </w:t>
        </w:r>
        <w:r w:rsidRPr="00E8468F">
          <w:rPr>
            <w:rFonts w:ascii="Times New Roman" w:hAnsi="Times New Roman" w:cs="Times New Roman"/>
            <w:sz w:val="22"/>
            <w:szCs w:val="22"/>
            <w:lang w:val="en"/>
          </w:rPr>
          <w:t xml:space="preserve">Mike </w:t>
        </w:r>
      </w:ins>
      <w:ins w:id="85" w:author="P Matt" w:date="2021-05-17T16:32:00Z">
        <w:r>
          <w:rPr>
            <w:rFonts w:ascii="Times New Roman" w:hAnsi="Times New Roman" w:cs="Times New Roman"/>
            <w:sz w:val="22"/>
            <w:szCs w:val="22"/>
            <w:lang w:val="en"/>
          </w:rPr>
          <w:t xml:space="preserve">C., </w:t>
        </w:r>
      </w:ins>
      <w:ins w:id="86" w:author="P Matt" w:date="2021-05-17T16:36:00Z">
        <w:r w:rsidR="003F5217" w:rsidRPr="003F5217">
          <w:rPr>
            <w:rFonts w:ascii="Times New Roman" w:hAnsi="Times New Roman" w:cs="Times New Roman"/>
            <w:sz w:val="22"/>
            <w:szCs w:val="22"/>
            <w:lang w:val="en"/>
          </w:rPr>
          <w:t>Hackers</w:t>
        </w:r>
      </w:ins>
      <w:ins w:id="87" w:author="P Matt" w:date="2021-05-17T16:37:00Z">
        <w:r w:rsidR="0091104D">
          <w:rPr>
            <w:rFonts w:ascii="Times New Roman" w:hAnsi="Times New Roman" w:cs="Times New Roman"/>
            <w:sz w:val="22"/>
            <w:szCs w:val="22"/>
            <w:lang w:val="en"/>
          </w:rPr>
          <w:t xml:space="preserve"> </w:t>
        </w:r>
        <w:r w:rsidR="0091104D">
          <w:rPr>
            <w:rFonts w:ascii="Times New Roman" w:hAnsi="Times New Roman" w:cs="Times New Roman"/>
            <w:sz w:val="22"/>
            <w:szCs w:val="22"/>
            <w:lang w:val="en"/>
          </w:rPr>
          <w:t>(2010)</w:t>
        </w:r>
      </w:ins>
      <w:ins w:id="88" w:author="P Matt" w:date="2021-05-17T16:36:00Z">
        <w:r w:rsidR="003F5217" w:rsidRPr="003F5217">
          <w:rPr>
            <w:rFonts w:ascii="Times New Roman" w:hAnsi="Times New Roman" w:cs="Times New Roman"/>
            <w:sz w:val="22"/>
            <w:szCs w:val="22"/>
            <w:lang w:val="en"/>
          </w:rPr>
          <w:t>: Heroes of the Computer Revolution</w:t>
        </w:r>
        <w:r w:rsidR="00CF4FC8">
          <w:rPr>
            <w:rFonts w:ascii="Times New Roman" w:hAnsi="Times New Roman" w:cs="Times New Roman"/>
            <w:sz w:val="22"/>
            <w:szCs w:val="22"/>
            <w:lang w:val="en"/>
          </w:rPr>
          <w:t xml:space="preserve">, </w:t>
        </w:r>
        <w:r w:rsidR="00624950" w:rsidRPr="00624950">
          <w:rPr>
            <w:rFonts w:ascii="Times New Roman" w:hAnsi="Times New Roman" w:cs="Times New Roman"/>
            <w:sz w:val="22"/>
            <w:szCs w:val="22"/>
            <w:lang w:val="en"/>
          </w:rPr>
          <w:t>25th Anniversary Edition</w:t>
        </w:r>
      </w:ins>
      <w:ins w:id="89" w:author="P Matt" w:date="2021-05-17T16:37:00Z">
        <w:r w:rsidR="0091104D">
          <w:rPr>
            <w:rFonts w:ascii="Times New Roman" w:hAnsi="Times New Roman" w:cs="Times New Roman"/>
            <w:sz w:val="22"/>
            <w:szCs w:val="22"/>
            <w:lang w:val="en"/>
          </w:rPr>
          <w:t>.</w:t>
        </w:r>
      </w:ins>
    </w:p>
    <w:p w14:paraId="496CBABE" w14:textId="6B44EC94" w:rsidR="00707710" w:rsidRDefault="00707710" w:rsidP="004B2CEA">
      <w:pPr>
        <w:spacing w:beforeLines="50" w:before="120"/>
        <w:ind w:left="284" w:hanging="284"/>
        <w:rPr>
          <w:ins w:id="90" w:author="P Matt" w:date="2021-05-17T16:59:00Z"/>
          <w:rFonts w:ascii="Times New Roman" w:hAnsi="Times New Roman" w:cs="Times New Roman"/>
          <w:sz w:val="22"/>
          <w:szCs w:val="22"/>
          <w:lang w:val="en"/>
        </w:rPr>
      </w:pPr>
    </w:p>
    <w:p w14:paraId="4E34D6A3" w14:textId="61F49E48" w:rsidR="00707710" w:rsidRDefault="00707710" w:rsidP="004B2CEA">
      <w:pPr>
        <w:spacing w:beforeLines="50" w:before="120"/>
        <w:ind w:left="284" w:hanging="284"/>
        <w:rPr>
          <w:ins w:id="91" w:author="P Matt" w:date="2021-05-17T17:01:00Z"/>
          <w:rFonts w:ascii="Times New Roman" w:hAnsi="Times New Roman" w:cs="Times New Roman"/>
          <w:sz w:val="22"/>
          <w:szCs w:val="22"/>
          <w:lang w:val="en"/>
        </w:rPr>
      </w:pPr>
      <w:ins w:id="92" w:author="P Matt" w:date="2021-05-17T17:00:00Z">
        <w:r>
          <w:rPr>
            <w:rFonts w:ascii="Times New Roman" w:hAnsi="Times New Roman" w:cs="Times New Roman"/>
            <w:sz w:val="22"/>
            <w:szCs w:val="22"/>
            <w:lang w:val="en"/>
          </w:rPr>
          <w:t xml:space="preserve">Do Not Track, </w:t>
        </w:r>
        <w:r w:rsidRPr="003642BC">
          <w:rPr>
            <w:rFonts w:ascii="Times New Roman" w:hAnsi="Times New Roman" w:cs="Times New Roman"/>
            <w:i/>
            <w:iCs/>
            <w:sz w:val="22"/>
            <w:szCs w:val="22"/>
            <w:lang w:val="en"/>
            <w:rPrChange w:id="93" w:author="P Matt" w:date="2021-05-17T17:00:00Z">
              <w:rPr>
                <w:rFonts w:ascii="Times New Roman" w:hAnsi="Times New Roman" w:cs="Times New Roman"/>
                <w:sz w:val="22"/>
                <w:szCs w:val="22"/>
                <w:lang w:val="en"/>
              </w:rPr>
            </w:rPrChange>
          </w:rPr>
          <w:t>EFF</w:t>
        </w:r>
        <w:r w:rsidR="003642BC" w:rsidRPr="003642BC">
          <w:rPr>
            <w:rFonts w:ascii="Times New Roman" w:hAnsi="Times New Roman" w:cs="Times New Roman"/>
            <w:i/>
            <w:iCs/>
            <w:sz w:val="22"/>
            <w:szCs w:val="22"/>
            <w:lang w:val="en"/>
            <w:rPrChange w:id="94" w:author="P Matt" w:date="2021-05-17T17:00:00Z">
              <w:rPr>
                <w:rFonts w:ascii="Times New Roman" w:hAnsi="Times New Roman" w:cs="Times New Roman"/>
                <w:sz w:val="22"/>
                <w:szCs w:val="22"/>
                <w:lang w:val="en"/>
              </w:rPr>
            </w:rPrChange>
          </w:rPr>
          <w:t xml:space="preserve"> Issues</w:t>
        </w:r>
        <w:r>
          <w:rPr>
            <w:rFonts w:ascii="Times New Roman" w:hAnsi="Times New Roman" w:cs="Times New Roman"/>
            <w:sz w:val="22"/>
            <w:szCs w:val="22"/>
            <w:lang w:val="en"/>
          </w:rPr>
          <w:t>.</w:t>
        </w:r>
        <w:r w:rsidR="003642BC">
          <w:rPr>
            <w:rFonts w:ascii="Times New Roman" w:hAnsi="Times New Roman" w:cs="Times New Roman"/>
            <w:sz w:val="22"/>
            <w:szCs w:val="22"/>
            <w:lang w:val="en"/>
          </w:rPr>
          <w:t xml:space="preserve"> Retrieved from </w:t>
        </w:r>
      </w:ins>
      <w:ins w:id="95" w:author="P Matt" w:date="2021-05-17T17:01:00Z">
        <w:r w:rsidR="008D36F2">
          <w:rPr>
            <w:rFonts w:ascii="Times New Roman" w:hAnsi="Times New Roman" w:cs="Times New Roman"/>
            <w:sz w:val="22"/>
            <w:szCs w:val="22"/>
            <w:lang w:val="en"/>
          </w:rPr>
          <w:fldChar w:fldCharType="begin"/>
        </w:r>
        <w:r w:rsidR="008D36F2">
          <w:rPr>
            <w:rFonts w:ascii="Times New Roman" w:hAnsi="Times New Roman" w:cs="Times New Roman"/>
            <w:sz w:val="22"/>
            <w:szCs w:val="22"/>
            <w:lang w:val="en"/>
          </w:rPr>
          <w:instrText xml:space="preserve"> HYPERLINK "</w:instrText>
        </w:r>
        <w:r w:rsidR="008D36F2" w:rsidRPr="001932CF">
          <w:rPr>
            <w:rFonts w:ascii="Times New Roman" w:hAnsi="Times New Roman" w:cs="Times New Roman"/>
            <w:sz w:val="22"/>
            <w:szCs w:val="22"/>
            <w:lang w:val="en"/>
          </w:rPr>
          <w:instrText>https://www.eff.org/issues/do-not-track</w:instrText>
        </w:r>
        <w:r w:rsidR="008D36F2">
          <w:rPr>
            <w:rFonts w:ascii="Times New Roman" w:hAnsi="Times New Roman" w:cs="Times New Roman"/>
            <w:sz w:val="22"/>
            <w:szCs w:val="22"/>
            <w:lang w:val="en"/>
          </w:rPr>
          <w:instrText xml:space="preserve">" </w:instrText>
        </w:r>
        <w:r w:rsidR="008D36F2">
          <w:rPr>
            <w:rFonts w:ascii="Times New Roman" w:hAnsi="Times New Roman" w:cs="Times New Roman"/>
            <w:sz w:val="22"/>
            <w:szCs w:val="22"/>
            <w:lang w:val="en"/>
          </w:rPr>
          <w:fldChar w:fldCharType="separate"/>
        </w:r>
        <w:r w:rsidR="008D36F2" w:rsidRPr="00A82CC9">
          <w:rPr>
            <w:rStyle w:val="a3"/>
            <w:rFonts w:ascii="Times New Roman" w:hAnsi="Times New Roman" w:cs="Times New Roman"/>
            <w:sz w:val="22"/>
            <w:szCs w:val="22"/>
            <w:lang w:val="en"/>
          </w:rPr>
          <w:t>https://www.eff.org/issues/do-not-track</w:t>
        </w:r>
        <w:r w:rsidR="008D36F2">
          <w:rPr>
            <w:rFonts w:ascii="Times New Roman" w:hAnsi="Times New Roman" w:cs="Times New Roman"/>
            <w:sz w:val="22"/>
            <w:szCs w:val="22"/>
            <w:lang w:val="en"/>
          </w:rPr>
          <w:fldChar w:fldCharType="end"/>
        </w:r>
      </w:ins>
    </w:p>
    <w:p w14:paraId="1824D813" w14:textId="77777777" w:rsidR="008D36F2" w:rsidRPr="003F5217" w:rsidRDefault="008D36F2" w:rsidP="004B2CEA">
      <w:pPr>
        <w:spacing w:beforeLines="50" w:before="120"/>
        <w:ind w:left="284" w:hanging="284"/>
        <w:rPr>
          <w:ins w:id="96" w:author="P Matt" w:date="2021-05-17T16:59:00Z"/>
          <w:rFonts w:ascii="Times New Roman" w:hAnsi="Times New Roman" w:cs="Times New Roman"/>
          <w:sz w:val="22"/>
          <w:szCs w:val="22"/>
          <w:rPrChange w:id="97" w:author="P Matt" w:date="2021-05-17T16:36:00Z">
            <w:rPr>
              <w:ins w:id="98" w:author="P Matt" w:date="2021-05-17T16:59:00Z"/>
              <w:rFonts w:ascii="Times New Roman" w:hAnsi="Times New Roman" w:cs="Times New Roman"/>
              <w:sz w:val="22"/>
              <w:szCs w:val="22"/>
              <w:lang w:val="en"/>
            </w:rPr>
          </w:rPrChange>
        </w:rPr>
        <w:pPrChange w:id="99" w:author="P Matt" w:date="2021-05-17T16:38:00Z">
          <w:pPr>
            <w:spacing w:beforeLines="50" w:before="120"/>
          </w:pPr>
        </w:pPrChange>
      </w:pPr>
    </w:p>
    <w:p w14:paraId="642E01F8" w14:textId="77777777" w:rsidR="00074DCD" w:rsidRDefault="00074DCD" w:rsidP="00207A5B">
      <w:pPr>
        <w:spacing w:beforeLines="50" w:before="120"/>
        <w:ind w:left="284" w:hanging="284"/>
        <w:rPr>
          <w:rFonts w:ascii="Times New Roman" w:hAnsi="Times New Roman" w:cs="Times New Roman"/>
          <w:i/>
          <w:iCs/>
          <w:sz w:val="22"/>
          <w:szCs w:val="22"/>
          <w:lang w:val="en"/>
        </w:rPr>
      </w:pPr>
    </w:p>
    <w:sectPr w:rsidR="00074DC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C0FC" w14:textId="77777777" w:rsidR="00B5360A" w:rsidRDefault="00B5360A" w:rsidP="001C28F6">
      <w:pPr>
        <w:spacing w:after="0" w:line="240" w:lineRule="auto"/>
      </w:pPr>
      <w:r>
        <w:separator/>
      </w:r>
    </w:p>
  </w:endnote>
  <w:endnote w:type="continuationSeparator" w:id="0">
    <w:p w14:paraId="552AB0E5" w14:textId="77777777" w:rsidR="00B5360A" w:rsidRDefault="00B5360A" w:rsidP="001C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oto Sans CJK JP Black">
    <w:altName w:val="微软雅黑"/>
    <w:charset w:val="86"/>
    <w:family w:val="auto"/>
    <w:pitch w:val="default"/>
    <w:sig w:usb0="30000083" w:usb1="2BDF3C10" w:usb2="00000016" w:usb3="00000000" w:csb0="602E0107" w:csb1="00000000"/>
  </w:font>
  <w:font w:name="Noto Sans CJK JP">
    <w:altName w:val="微软雅黑"/>
    <w:charset w:val="86"/>
    <w:family w:val="auto"/>
    <w:pitch w:val="default"/>
    <w:sig w:usb0="30000083" w:usb1="2BDF3C10" w:usb2="00000016" w:usb3="00000000" w:csb0="602E0107"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7A87E" w14:textId="77777777" w:rsidR="00B5360A" w:rsidRDefault="00B5360A" w:rsidP="001C28F6">
      <w:pPr>
        <w:spacing w:after="0" w:line="240" w:lineRule="auto"/>
      </w:pPr>
      <w:r>
        <w:separator/>
      </w:r>
    </w:p>
  </w:footnote>
  <w:footnote w:type="continuationSeparator" w:id="0">
    <w:p w14:paraId="47C2FCE6" w14:textId="77777777" w:rsidR="00B5360A" w:rsidRDefault="00B5360A" w:rsidP="001C28F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 Matt">
    <w15:presenceInfo w15:providerId="Windows Live" w15:userId="0ba843fc52ee55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MDMxMDGzsDQ2MLNU0lEKTi0uzszPAykwqgUAg99NniwAAAA="/>
  </w:docVars>
  <w:rsids>
    <w:rsidRoot w:val="7FFB3FCB"/>
    <w:rsid w:val="25FB72FA"/>
    <w:rsid w:val="2F9F6047"/>
    <w:rsid w:val="333D959A"/>
    <w:rsid w:val="37BF792E"/>
    <w:rsid w:val="3BEEDB2F"/>
    <w:rsid w:val="3FFFB7ED"/>
    <w:rsid w:val="57E771C4"/>
    <w:rsid w:val="5CAF9118"/>
    <w:rsid w:val="5F39F86E"/>
    <w:rsid w:val="6E6FEAB2"/>
    <w:rsid w:val="7372F97F"/>
    <w:rsid w:val="767F1D64"/>
    <w:rsid w:val="76F3CAFB"/>
    <w:rsid w:val="77D6A1A1"/>
    <w:rsid w:val="77FDC9B0"/>
    <w:rsid w:val="7BDF9B09"/>
    <w:rsid w:val="7DCD953E"/>
    <w:rsid w:val="7E35EFC3"/>
    <w:rsid w:val="7E4A92E7"/>
    <w:rsid w:val="7FBDD67D"/>
    <w:rsid w:val="7FBFFFBC"/>
    <w:rsid w:val="7FEADF5A"/>
    <w:rsid w:val="7FFB3FCB"/>
    <w:rsid w:val="7FFFE001"/>
    <w:rsid w:val="9F6FE13F"/>
    <w:rsid w:val="AF4F9AD5"/>
    <w:rsid w:val="CB794BCB"/>
    <w:rsid w:val="D7FF011D"/>
    <w:rsid w:val="DAED5020"/>
    <w:rsid w:val="DCEFD8DD"/>
    <w:rsid w:val="DEE1ECD7"/>
    <w:rsid w:val="DF77F4AB"/>
    <w:rsid w:val="DFEF3E9D"/>
    <w:rsid w:val="E5365423"/>
    <w:rsid w:val="EB764A6D"/>
    <w:rsid w:val="EE3BB4B4"/>
    <w:rsid w:val="EFBE8E5C"/>
    <w:rsid w:val="F3EBA213"/>
    <w:rsid w:val="F53B17B6"/>
    <w:rsid w:val="F67FD548"/>
    <w:rsid w:val="F7B753E0"/>
    <w:rsid w:val="F9ED9C6E"/>
    <w:rsid w:val="FB236363"/>
    <w:rsid w:val="FBBBE61B"/>
    <w:rsid w:val="FCB5A9C3"/>
    <w:rsid w:val="FDFF17C0"/>
    <w:rsid w:val="FE7AD45B"/>
    <w:rsid w:val="FF7F1A6D"/>
    <w:rsid w:val="FFCFAF1B"/>
    <w:rsid w:val="FFFB8985"/>
    <w:rsid w:val="FFFE2E4E"/>
    <w:rsid w:val="FFFE5E24"/>
    <w:rsid w:val="FFFE9B7D"/>
    <w:rsid w:val="000317EA"/>
    <w:rsid w:val="0003796C"/>
    <w:rsid w:val="000432E3"/>
    <w:rsid w:val="00047537"/>
    <w:rsid w:val="00067778"/>
    <w:rsid w:val="00074DCD"/>
    <w:rsid w:val="000819CC"/>
    <w:rsid w:val="00085CDD"/>
    <w:rsid w:val="00087CAF"/>
    <w:rsid w:val="00092E49"/>
    <w:rsid w:val="000A5EAD"/>
    <w:rsid w:val="000A770D"/>
    <w:rsid w:val="000B7058"/>
    <w:rsid w:val="000B79E7"/>
    <w:rsid w:val="000C48BC"/>
    <w:rsid w:val="000E6890"/>
    <w:rsid w:val="000F0A5B"/>
    <w:rsid w:val="00130BBC"/>
    <w:rsid w:val="00137096"/>
    <w:rsid w:val="001932CF"/>
    <w:rsid w:val="001C28F6"/>
    <w:rsid w:val="001D5988"/>
    <w:rsid w:val="001F1B77"/>
    <w:rsid w:val="002029DF"/>
    <w:rsid w:val="00207A5B"/>
    <w:rsid w:val="002249F6"/>
    <w:rsid w:val="00231C71"/>
    <w:rsid w:val="002737EF"/>
    <w:rsid w:val="0029540A"/>
    <w:rsid w:val="002A0E5A"/>
    <w:rsid w:val="002A2EF2"/>
    <w:rsid w:val="002B2F57"/>
    <w:rsid w:val="002C25BD"/>
    <w:rsid w:val="002D7825"/>
    <w:rsid w:val="002E53E5"/>
    <w:rsid w:val="0031785D"/>
    <w:rsid w:val="00324C89"/>
    <w:rsid w:val="003434D3"/>
    <w:rsid w:val="003512FB"/>
    <w:rsid w:val="003514D2"/>
    <w:rsid w:val="00355B61"/>
    <w:rsid w:val="003642BC"/>
    <w:rsid w:val="00367246"/>
    <w:rsid w:val="003D0658"/>
    <w:rsid w:val="003D54E1"/>
    <w:rsid w:val="003D705F"/>
    <w:rsid w:val="003F5217"/>
    <w:rsid w:val="0040132B"/>
    <w:rsid w:val="004159DE"/>
    <w:rsid w:val="00432F80"/>
    <w:rsid w:val="004469AD"/>
    <w:rsid w:val="00452B04"/>
    <w:rsid w:val="00465915"/>
    <w:rsid w:val="0047743B"/>
    <w:rsid w:val="00493DF6"/>
    <w:rsid w:val="004B2CEA"/>
    <w:rsid w:val="004B3AF3"/>
    <w:rsid w:val="004E31F8"/>
    <w:rsid w:val="004F02EB"/>
    <w:rsid w:val="004F2FA6"/>
    <w:rsid w:val="005111B3"/>
    <w:rsid w:val="005124CD"/>
    <w:rsid w:val="00515C8A"/>
    <w:rsid w:val="0052696E"/>
    <w:rsid w:val="00550890"/>
    <w:rsid w:val="00564580"/>
    <w:rsid w:val="00566D48"/>
    <w:rsid w:val="005858E2"/>
    <w:rsid w:val="00586B5F"/>
    <w:rsid w:val="005943E8"/>
    <w:rsid w:val="005B124D"/>
    <w:rsid w:val="00600F24"/>
    <w:rsid w:val="006130B5"/>
    <w:rsid w:val="006164A9"/>
    <w:rsid w:val="00624950"/>
    <w:rsid w:val="0063104C"/>
    <w:rsid w:val="00652A30"/>
    <w:rsid w:val="006562F1"/>
    <w:rsid w:val="006619B0"/>
    <w:rsid w:val="006723EE"/>
    <w:rsid w:val="00686C4F"/>
    <w:rsid w:val="006B3961"/>
    <w:rsid w:val="006B3F58"/>
    <w:rsid w:val="006C32BE"/>
    <w:rsid w:val="006D104E"/>
    <w:rsid w:val="006D1BA5"/>
    <w:rsid w:val="006D5438"/>
    <w:rsid w:val="006E7D76"/>
    <w:rsid w:val="0070380D"/>
    <w:rsid w:val="00707710"/>
    <w:rsid w:val="007203D3"/>
    <w:rsid w:val="00734DDF"/>
    <w:rsid w:val="00736126"/>
    <w:rsid w:val="00746DC2"/>
    <w:rsid w:val="00751F92"/>
    <w:rsid w:val="0075741B"/>
    <w:rsid w:val="00762D50"/>
    <w:rsid w:val="00773B0A"/>
    <w:rsid w:val="00782378"/>
    <w:rsid w:val="007A7547"/>
    <w:rsid w:val="007C2F47"/>
    <w:rsid w:val="007C5349"/>
    <w:rsid w:val="0080316D"/>
    <w:rsid w:val="00805729"/>
    <w:rsid w:val="00830FD8"/>
    <w:rsid w:val="00831A65"/>
    <w:rsid w:val="00834AE1"/>
    <w:rsid w:val="00834E0F"/>
    <w:rsid w:val="00853F1E"/>
    <w:rsid w:val="0088395F"/>
    <w:rsid w:val="008859F8"/>
    <w:rsid w:val="008A7146"/>
    <w:rsid w:val="008C71F4"/>
    <w:rsid w:val="008D36F2"/>
    <w:rsid w:val="008E4DCB"/>
    <w:rsid w:val="008E73A8"/>
    <w:rsid w:val="00901C2B"/>
    <w:rsid w:val="0090309E"/>
    <w:rsid w:val="0091104D"/>
    <w:rsid w:val="00922DAC"/>
    <w:rsid w:val="00956EB9"/>
    <w:rsid w:val="00962983"/>
    <w:rsid w:val="00975C9B"/>
    <w:rsid w:val="00977DF4"/>
    <w:rsid w:val="00983FCC"/>
    <w:rsid w:val="00991F6A"/>
    <w:rsid w:val="009C072F"/>
    <w:rsid w:val="009C2B37"/>
    <w:rsid w:val="009D192D"/>
    <w:rsid w:val="00A019B2"/>
    <w:rsid w:val="00A023B4"/>
    <w:rsid w:val="00A03D6A"/>
    <w:rsid w:val="00A33DD2"/>
    <w:rsid w:val="00A3557F"/>
    <w:rsid w:val="00A43108"/>
    <w:rsid w:val="00A956CE"/>
    <w:rsid w:val="00AA2E3D"/>
    <w:rsid w:val="00AA4C1F"/>
    <w:rsid w:val="00AB7A63"/>
    <w:rsid w:val="00AC3131"/>
    <w:rsid w:val="00AC4EB9"/>
    <w:rsid w:val="00AE031A"/>
    <w:rsid w:val="00AE7AD2"/>
    <w:rsid w:val="00B14B8B"/>
    <w:rsid w:val="00B2615D"/>
    <w:rsid w:val="00B31520"/>
    <w:rsid w:val="00B5360A"/>
    <w:rsid w:val="00B66085"/>
    <w:rsid w:val="00BB0710"/>
    <w:rsid w:val="00BE5675"/>
    <w:rsid w:val="00BF144F"/>
    <w:rsid w:val="00C049B5"/>
    <w:rsid w:val="00C155A6"/>
    <w:rsid w:val="00C16809"/>
    <w:rsid w:val="00C2372C"/>
    <w:rsid w:val="00C24F05"/>
    <w:rsid w:val="00C454E8"/>
    <w:rsid w:val="00C77CFB"/>
    <w:rsid w:val="00C77EA3"/>
    <w:rsid w:val="00C83267"/>
    <w:rsid w:val="00C9051F"/>
    <w:rsid w:val="00CE352F"/>
    <w:rsid w:val="00CE75B8"/>
    <w:rsid w:val="00CF4FC8"/>
    <w:rsid w:val="00D13DEE"/>
    <w:rsid w:val="00D405F4"/>
    <w:rsid w:val="00D43468"/>
    <w:rsid w:val="00D55C16"/>
    <w:rsid w:val="00D62C08"/>
    <w:rsid w:val="00D73BD1"/>
    <w:rsid w:val="00D73F99"/>
    <w:rsid w:val="00D977B5"/>
    <w:rsid w:val="00DA7C1B"/>
    <w:rsid w:val="00DB280A"/>
    <w:rsid w:val="00DE084C"/>
    <w:rsid w:val="00DF1CCD"/>
    <w:rsid w:val="00E20BF1"/>
    <w:rsid w:val="00E228A8"/>
    <w:rsid w:val="00E2336E"/>
    <w:rsid w:val="00E34F1B"/>
    <w:rsid w:val="00E53E14"/>
    <w:rsid w:val="00E67E85"/>
    <w:rsid w:val="00E719C0"/>
    <w:rsid w:val="00E8468F"/>
    <w:rsid w:val="00E91A92"/>
    <w:rsid w:val="00E95C47"/>
    <w:rsid w:val="00E9711B"/>
    <w:rsid w:val="00EA6F56"/>
    <w:rsid w:val="00ED137D"/>
    <w:rsid w:val="00ED6B11"/>
    <w:rsid w:val="00EE5A43"/>
    <w:rsid w:val="00EF2E12"/>
    <w:rsid w:val="00F042C6"/>
    <w:rsid w:val="00F13494"/>
    <w:rsid w:val="00F16BCC"/>
    <w:rsid w:val="00F170C9"/>
    <w:rsid w:val="00F2646D"/>
    <w:rsid w:val="00F3670E"/>
    <w:rsid w:val="00F53AF8"/>
    <w:rsid w:val="00F53EC4"/>
    <w:rsid w:val="00F775F0"/>
    <w:rsid w:val="00FA64CA"/>
    <w:rsid w:val="00FD2B9E"/>
    <w:rsid w:val="00FD32D6"/>
    <w:rsid w:val="00FE4520"/>
    <w:rsid w:val="00FF0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2E01CC"/>
  <w15:docId w15:val="{2384C95F-47ED-4522-9CCC-DCDDE57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paragraph" w:styleId="1">
    <w:name w:val="heading 1"/>
    <w:next w:val="a"/>
    <w:qFormat/>
    <w:pPr>
      <w:spacing w:beforeAutospacing="1" w:after="0" w:afterAutospacing="1"/>
      <w:outlineLvl w:val="0"/>
    </w:pPr>
    <w:rPr>
      <w:rFonts w:ascii="宋体" w:hAnsi="宋体" w:hint="eastAsia"/>
      <w:b/>
      <w:bCs/>
      <w:kern w:val="44"/>
      <w:sz w:val="48"/>
      <w:szCs w:val="48"/>
    </w:rPr>
  </w:style>
  <w:style w:type="paragraph" w:styleId="2">
    <w:name w:val="heading 2"/>
    <w:next w:val="a"/>
    <w:semiHidden/>
    <w:unhideWhenUsed/>
    <w:qFormat/>
    <w:pPr>
      <w:spacing w:beforeAutospacing="1" w:after="0" w:afterAutospacing="1"/>
      <w:outlineLvl w:val="1"/>
    </w:pPr>
    <w:rPr>
      <w:rFonts w:ascii="宋体" w:hAnsi="宋体" w:hint="eastAs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1C28F6"/>
    <w:pPr>
      <w:tabs>
        <w:tab w:val="center" w:pos="4320"/>
        <w:tab w:val="right" w:pos="8640"/>
      </w:tabs>
      <w:spacing w:after="0" w:line="240" w:lineRule="auto"/>
    </w:pPr>
  </w:style>
  <w:style w:type="character" w:customStyle="1" w:styleId="a5">
    <w:name w:val="页眉 字符"/>
    <w:basedOn w:val="a0"/>
    <w:link w:val="a4"/>
    <w:rsid w:val="001C28F6"/>
    <w:rPr>
      <w:rFonts w:asciiTheme="minorHAnsi" w:eastAsiaTheme="minorEastAsia" w:hAnsiTheme="minorHAnsi" w:cstheme="minorBidi"/>
    </w:rPr>
  </w:style>
  <w:style w:type="paragraph" w:styleId="a6">
    <w:name w:val="footer"/>
    <w:basedOn w:val="a"/>
    <w:link w:val="a7"/>
    <w:rsid w:val="001C28F6"/>
    <w:pPr>
      <w:tabs>
        <w:tab w:val="center" w:pos="4320"/>
        <w:tab w:val="right" w:pos="8640"/>
      </w:tabs>
      <w:spacing w:after="0" w:line="240" w:lineRule="auto"/>
    </w:pPr>
  </w:style>
  <w:style w:type="character" w:customStyle="1" w:styleId="a7">
    <w:name w:val="页脚 字符"/>
    <w:basedOn w:val="a0"/>
    <w:link w:val="a6"/>
    <w:rsid w:val="001C28F6"/>
    <w:rPr>
      <w:rFonts w:asciiTheme="minorHAnsi" w:eastAsiaTheme="minorEastAsia" w:hAnsiTheme="minorHAnsi" w:cstheme="minorBidi"/>
    </w:rPr>
  </w:style>
  <w:style w:type="character" w:styleId="a8">
    <w:name w:val="Unresolved Mention"/>
    <w:basedOn w:val="a0"/>
    <w:uiPriority w:val="99"/>
    <w:semiHidden/>
    <w:unhideWhenUsed/>
    <w:rsid w:val="008D3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1090">
      <w:bodyDiv w:val="1"/>
      <w:marLeft w:val="0"/>
      <w:marRight w:val="0"/>
      <w:marTop w:val="0"/>
      <w:marBottom w:val="0"/>
      <w:divBdr>
        <w:top w:val="none" w:sz="0" w:space="0" w:color="auto"/>
        <w:left w:val="none" w:sz="0" w:space="0" w:color="auto"/>
        <w:bottom w:val="none" w:sz="0" w:space="0" w:color="auto"/>
        <w:right w:val="none" w:sz="0" w:space="0" w:color="auto"/>
      </w:divBdr>
    </w:div>
    <w:div w:id="765228200">
      <w:bodyDiv w:val="1"/>
      <w:marLeft w:val="0"/>
      <w:marRight w:val="0"/>
      <w:marTop w:val="0"/>
      <w:marBottom w:val="0"/>
      <w:divBdr>
        <w:top w:val="none" w:sz="0" w:space="0" w:color="auto"/>
        <w:left w:val="none" w:sz="0" w:space="0" w:color="auto"/>
        <w:bottom w:val="none" w:sz="0" w:space="0" w:color="auto"/>
        <w:right w:val="none" w:sz="0" w:space="0" w:color="auto"/>
      </w:divBdr>
    </w:div>
    <w:div w:id="1035694840">
      <w:bodyDiv w:val="1"/>
      <w:marLeft w:val="0"/>
      <w:marRight w:val="0"/>
      <w:marTop w:val="0"/>
      <w:marBottom w:val="0"/>
      <w:divBdr>
        <w:top w:val="none" w:sz="0" w:space="0" w:color="auto"/>
        <w:left w:val="none" w:sz="0" w:space="0" w:color="auto"/>
        <w:bottom w:val="none" w:sz="0" w:space="0" w:color="auto"/>
        <w:right w:val="none" w:sz="0" w:space="0" w:color="auto"/>
      </w:divBdr>
    </w:div>
    <w:div w:id="1114785298">
      <w:bodyDiv w:val="1"/>
      <w:marLeft w:val="0"/>
      <w:marRight w:val="0"/>
      <w:marTop w:val="0"/>
      <w:marBottom w:val="0"/>
      <w:divBdr>
        <w:top w:val="none" w:sz="0" w:space="0" w:color="auto"/>
        <w:left w:val="none" w:sz="0" w:space="0" w:color="auto"/>
        <w:bottom w:val="none" w:sz="0" w:space="0" w:color="auto"/>
        <w:right w:val="none" w:sz="0" w:space="0" w:color="auto"/>
      </w:divBdr>
    </w:div>
    <w:div w:id="1423527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ff.org/deeplinks/2021/03/googles-floc-terrible-idea"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veibeenpwned.com/" TargetMode="External"/><Relationship Id="rId5" Type="http://schemas.openxmlformats.org/officeDocument/2006/relationships/webSettings" Target="webSettings.xml"/><Relationship Id="rId10" Type="http://schemas.openxmlformats.org/officeDocument/2006/relationships/hyperlink" Target="https://wicg.github.io/floc/" TargetMode="External"/><Relationship Id="rId4" Type="http://schemas.openxmlformats.org/officeDocument/2006/relationships/settings" Target="settings.xml"/><Relationship Id="rId9" Type="http://schemas.openxmlformats.org/officeDocument/2006/relationships/hyperlink" Target="https://www.theverge.com/2021/3/3/22310332/google-privacy-replacing-third-party-cookies-privacy-sandbo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3245C8-470F-403E-9A92-D106EE6A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2013</Words>
  <Characters>11479</Characters>
  <Application>Microsoft Office Word</Application>
  <DocSecurity>0</DocSecurity>
  <Lines>95</Lines>
  <Paragraphs>26</Paragraphs>
  <ScaleCrop>false</ScaleCrop>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kmichiru</dc:creator>
  <cp:lastModifiedBy>P Matt</cp:lastModifiedBy>
  <cp:revision>204</cp:revision>
  <cp:lastPrinted>2021-04-26T08:57:00Z</cp:lastPrinted>
  <dcterms:created xsi:type="dcterms:W3CDTF">2021-04-22T18:21:00Z</dcterms:created>
  <dcterms:modified xsi:type="dcterms:W3CDTF">2021-05-17T09:07:00Z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